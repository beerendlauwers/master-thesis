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83" w:rsidRDefault="00601583" w:rsidP="00601583">
      <w:pPr>
        <w:outlineLvl w:val="0"/>
        <w:rPr>
          <w:rFonts w:ascii="Calibri" w:hAnsi="Calibri"/>
          <w:noProof/>
          <w:lang w:eastAsia="nl-BE"/>
        </w:rPr>
      </w:pPr>
      <w:r>
        <w:rPr>
          <w:rFonts w:ascii="Calibri" w:hAnsi="Calibri"/>
          <w:noProof/>
          <w:lang w:val="en-US"/>
        </w:rPr>
        <w:drawing>
          <wp:inline distT="0" distB="0" distL="0" distR="0">
            <wp:extent cx="1762125" cy="723900"/>
            <wp:effectExtent l="19050" t="0" r="9525" b="0"/>
            <wp:docPr id="1" name="Afbeelding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0" descr="logo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83" w:rsidRDefault="00601583" w:rsidP="00601583">
      <w:pPr>
        <w:outlineLvl w:val="0"/>
        <w:rPr>
          <w:rFonts w:ascii="Calibri" w:hAnsi="Calibri"/>
          <w:noProof/>
          <w:lang w:eastAsia="nl-BE"/>
        </w:rPr>
      </w:pPr>
    </w:p>
    <w:p w:rsidR="00601583" w:rsidRDefault="00601583" w:rsidP="00601583">
      <w:pPr>
        <w:outlineLvl w:val="0"/>
        <w:rPr>
          <w:rFonts w:ascii="Calibri" w:hAnsi="Calibri"/>
          <w:noProof/>
          <w:lang w:eastAsia="nl-BE"/>
        </w:rPr>
      </w:pPr>
    </w:p>
    <w:p w:rsidR="00601583" w:rsidRDefault="00601583" w:rsidP="00601583">
      <w:pPr>
        <w:outlineLvl w:val="0"/>
        <w:rPr>
          <w:rFonts w:ascii="Calibri" w:hAnsi="Calibri"/>
          <w:noProof/>
          <w:lang w:eastAsia="nl-BE"/>
        </w:rPr>
      </w:pPr>
    </w:p>
    <w:p w:rsidR="00601583" w:rsidRDefault="00601583" w:rsidP="00601583">
      <w:pPr>
        <w:outlineLvl w:val="0"/>
        <w:rPr>
          <w:rFonts w:ascii="Calibri" w:hAnsi="Calibri"/>
          <w:noProof/>
          <w:lang w:eastAsia="nl-BE"/>
        </w:rPr>
      </w:pPr>
    </w:p>
    <w:p w:rsidR="00601583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601583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601583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601583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601583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601583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601583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</w:p>
    <w:p w:rsidR="00601583" w:rsidRPr="002269BA" w:rsidRDefault="00601583" w:rsidP="00601583">
      <w:pPr>
        <w:outlineLvl w:val="0"/>
        <w:rPr>
          <w:rFonts w:ascii="Calibri" w:hAnsi="Calibri"/>
          <w:b/>
          <w:sz w:val="56"/>
          <w:lang w:val="nl-NL"/>
        </w:rPr>
      </w:pPr>
      <w:r w:rsidRPr="002269BA">
        <w:rPr>
          <w:rFonts w:ascii="Calibri" w:hAnsi="Calibri"/>
          <w:b/>
          <w:sz w:val="56"/>
          <w:lang w:val="nl-NL"/>
        </w:rPr>
        <w:t>O</w:t>
      </w:r>
      <w:r>
        <w:rPr>
          <w:rFonts w:ascii="Calibri" w:hAnsi="Calibri"/>
          <w:b/>
          <w:sz w:val="56"/>
          <w:lang w:val="nl-NL"/>
        </w:rPr>
        <w:t>pdracht 5</w:t>
      </w:r>
      <w:r w:rsidRPr="002269BA">
        <w:rPr>
          <w:rFonts w:ascii="Calibri" w:hAnsi="Calibri"/>
          <w:b/>
          <w:sz w:val="56"/>
          <w:lang w:val="nl-NL"/>
        </w:rPr>
        <w:t xml:space="preserve"> - De Enquête</w:t>
      </w:r>
    </w:p>
    <w:p w:rsidR="00601583" w:rsidRPr="00186D95" w:rsidRDefault="008D330F" w:rsidP="00601583">
      <w:pPr>
        <w:outlineLvl w:val="0"/>
        <w:rPr>
          <w:rFonts w:ascii="Calibri" w:hAnsi="Calibri"/>
          <w:sz w:val="36"/>
          <w:szCs w:val="36"/>
          <w:lang w:val="nl-NL"/>
        </w:rPr>
      </w:pPr>
      <w:r w:rsidRPr="008D330F">
        <w:rPr>
          <w:rFonts w:ascii="Calibri" w:hAnsi="Calibri"/>
          <w:noProof/>
          <w:sz w:val="36"/>
          <w:szCs w:val="36"/>
          <w:lang w:val="nl-NL"/>
        </w:rPr>
        <w:pict>
          <v:group id="_x0000_s1026" style="position:absolute;margin-left:270pt;margin-top:201.3pt;width:185.55pt;height:85.5pt;z-index:251660288" coordorigin="7339,10688" coordsize="3711,17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7414;top:10688;width:3525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339;top:10908;width:3711;height:1490" stroked="f">
              <v:textbox style="mso-next-textbox:#_x0000_s1028">
                <w:txbxContent>
                  <w:p w:rsidR="00601583" w:rsidRPr="00F654E1" w:rsidRDefault="00601583" w:rsidP="00601583">
                    <w:pPr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Bart Thielemans</w:t>
                    </w:r>
                    <w:r>
                      <w:rPr>
                        <w:lang w:val="nl-NL"/>
                      </w:rPr>
                      <w:br/>
                      <w:t>Beerend Lauwers</w:t>
                    </w:r>
                    <w:r>
                      <w:rPr>
                        <w:lang w:val="nl-NL"/>
                      </w:rPr>
                      <w:br/>
                      <w:t>Ben Lallemand</w:t>
                    </w:r>
                    <w:r w:rsidRPr="00F654E1">
                      <w:rPr>
                        <w:lang w:val="nl-NL"/>
                      </w:rPr>
                      <w:br/>
                      <w:t>Stefan Rasschaert</w:t>
                    </w:r>
                  </w:p>
                  <w:p w:rsidR="00601583" w:rsidRPr="00F654E1" w:rsidRDefault="00601583" w:rsidP="00601583">
                    <w:pPr>
                      <w:rPr>
                        <w:lang w:val="nl-NL"/>
                      </w:rPr>
                    </w:pPr>
                    <w:r w:rsidRPr="00F654E1">
                      <w:rPr>
                        <w:lang w:val="nl-NL"/>
                      </w:rPr>
                      <w:t>2 IMS A</w:t>
                    </w:r>
                  </w:p>
                </w:txbxContent>
              </v:textbox>
            </v:shape>
          </v:group>
        </w:pict>
      </w:r>
      <w:r w:rsidR="00601583">
        <w:rPr>
          <w:rFonts w:ascii="Calibri" w:hAnsi="Calibri"/>
          <w:b/>
          <w:sz w:val="56"/>
          <w:lang w:val="nl-NL"/>
        </w:rPr>
        <w:br w:type="page"/>
      </w:r>
      <w:r w:rsidR="00601583" w:rsidRPr="00186D95">
        <w:rPr>
          <w:rFonts w:ascii="Calibri" w:hAnsi="Calibri"/>
          <w:sz w:val="36"/>
          <w:szCs w:val="36"/>
          <w:lang w:val="nl-NL"/>
        </w:rPr>
        <w:lastRenderedPageBreak/>
        <w:t>Enquête: Het gebruik van compute modellen in bedrijven</w:t>
      </w:r>
    </w:p>
    <w:p w:rsidR="00601583" w:rsidRDefault="00601583" w:rsidP="00601583">
      <w:pPr>
        <w:jc w:val="center"/>
        <w:rPr>
          <w:rFonts w:ascii="Calibri" w:hAnsi="Calibri"/>
          <w:i/>
          <w:lang w:val="nl-NL"/>
        </w:rPr>
      </w:pPr>
      <w:r>
        <w:rPr>
          <w:rFonts w:ascii="Calibri" w:hAnsi="Calibri"/>
          <w:i/>
          <w:lang w:val="nl-NL"/>
        </w:rPr>
        <w:t xml:space="preserve">Om een beter beeld te krijgen van het gebruik </w:t>
      </w:r>
      <w:ins w:id="0" w:author="p011285" w:date="2009-04-17T08:11:00Z">
        <w:r w:rsidR="0003486A">
          <w:rPr>
            <w:rFonts w:ascii="Calibri" w:hAnsi="Calibri"/>
            <w:i/>
            <w:lang w:val="nl-NL"/>
          </w:rPr>
          <w:t xml:space="preserve">en de </w:t>
        </w:r>
        <w:proofErr w:type="spellStart"/>
        <w:r w:rsidR="0003486A">
          <w:rPr>
            <w:rFonts w:ascii="Calibri" w:hAnsi="Calibri"/>
            <w:i/>
            <w:lang w:val="nl-NL"/>
          </w:rPr>
          <w:t>markts</w:t>
        </w:r>
        <w:proofErr w:type="spellEnd"/>
        <w:r w:rsidR="0003486A">
          <w:rPr>
            <w:rFonts w:ascii="Calibri" w:hAnsi="Calibri"/>
            <w:i/>
            <w:lang w:val="nl-NL"/>
          </w:rPr>
          <w:t xml:space="preserve"> </w:t>
        </w:r>
      </w:ins>
      <w:r>
        <w:rPr>
          <w:rFonts w:ascii="Calibri" w:hAnsi="Calibri"/>
          <w:i/>
          <w:lang w:val="nl-NL"/>
        </w:rPr>
        <w:t xml:space="preserve">van verschillende </w:t>
      </w:r>
      <w:proofErr w:type="spellStart"/>
      <w:r>
        <w:rPr>
          <w:rFonts w:ascii="Calibri" w:hAnsi="Calibri"/>
          <w:i/>
          <w:lang w:val="nl-NL"/>
        </w:rPr>
        <w:t>compute</w:t>
      </w:r>
      <w:proofErr w:type="spellEnd"/>
      <w:r>
        <w:rPr>
          <w:rFonts w:ascii="Calibri" w:hAnsi="Calibri"/>
          <w:i/>
          <w:lang w:val="nl-NL"/>
        </w:rPr>
        <w:t xml:space="preserve"> modellen</w:t>
      </w:r>
      <w:del w:id="1" w:author="p011285" w:date="2009-04-17T08:11:00Z">
        <w:r w:rsidDel="0003486A">
          <w:rPr>
            <w:rFonts w:ascii="Calibri" w:hAnsi="Calibri"/>
            <w:i/>
            <w:lang w:val="nl-NL"/>
          </w:rPr>
          <w:delText xml:space="preserve"> in de Belgische markt</w:delText>
        </w:r>
      </w:del>
      <w:r>
        <w:rPr>
          <w:rFonts w:ascii="Calibri" w:hAnsi="Calibri"/>
          <w:i/>
          <w:lang w:val="nl-NL"/>
        </w:rPr>
        <w:t xml:space="preserve">, vragen we u deze korte enquête </w:t>
      </w:r>
      <w:ins w:id="2" w:author="p011285" w:date="2009-04-17T08:11:00Z">
        <w:r w:rsidR="0003486A">
          <w:rPr>
            <w:rFonts w:ascii="Calibri" w:hAnsi="Calibri"/>
            <w:i/>
            <w:lang w:val="nl-NL"/>
          </w:rPr>
          <w:t xml:space="preserve">in </w:t>
        </w:r>
      </w:ins>
      <w:r>
        <w:rPr>
          <w:rFonts w:ascii="Calibri" w:hAnsi="Calibri"/>
          <w:i/>
          <w:lang w:val="nl-NL"/>
        </w:rPr>
        <w:t xml:space="preserve">te </w:t>
      </w:r>
      <w:proofErr w:type="spellStart"/>
      <w:ins w:id="3" w:author="p011285" w:date="2009-04-17T08:11:00Z">
        <w:r w:rsidR="0003486A">
          <w:rPr>
            <w:rFonts w:ascii="Calibri" w:hAnsi="Calibri"/>
            <w:i/>
            <w:lang w:val="nl-NL"/>
          </w:rPr>
          <w:t>vullen</w:t>
        </w:r>
      </w:ins>
      <w:del w:id="4" w:author="p011285" w:date="2009-04-17T08:11:00Z">
        <w:r w:rsidDel="0003486A">
          <w:rPr>
            <w:rFonts w:ascii="Calibri" w:hAnsi="Calibri"/>
            <w:i/>
            <w:lang w:val="nl-NL"/>
          </w:rPr>
          <w:delText>nemen</w:delText>
        </w:r>
      </w:del>
      <w:r>
        <w:rPr>
          <w:rFonts w:ascii="Calibri" w:hAnsi="Calibri"/>
          <w:i/>
          <w:lang w:val="nl-NL"/>
        </w:rPr>
        <w:t>.</w:t>
      </w:r>
      <w:r w:rsidRPr="003915DC">
        <w:rPr>
          <w:rFonts w:ascii="Calibri" w:hAnsi="Calibri"/>
          <w:i/>
          <w:lang w:val="nl-NL"/>
        </w:rPr>
        <w:t xml:space="preserve"> </w:t>
      </w:r>
      <w:r>
        <w:rPr>
          <w:rFonts w:ascii="Calibri" w:hAnsi="Calibri"/>
          <w:i/>
          <w:lang w:val="nl-NL"/>
        </w:rPr>
        <w:t>De</w:t>
      </w:r>
      <w:proofErr w:type="spellEnd"/>
      <w:r>
        <w:rPr>
          <w:rFonts w:ascii="Calibri" w:hAnsi="Calibri"/>
          <w:i/>
          <w:lang w:val="nl-NL"/>
        </w:rPr>
        <w:t>ze enquête is anoniem.</w:t>
      </w:r>
    </w:p>
    <w:p w:rsidR="00601583" w:rsidRDefault="00601583" w:rsidP="00601583">
      <w:pPr>
        <w:jc w:val="center"/>
        <w:rPr>
          <w:ins w:id="5" w:author="p011285" w:date="2009-04-17T08:13:00Z"/>
          <w:rFonts w:ascii="Calibri" w:hAnsi="Calibri"/>
          <w:i/>
          <w:lang w:val="nl-NL"/>
        </w:rPr>
      </w:pPr>
      <w:r>
        <w:rPr>
          <w:rFonts w:ascii="Calibri" w:hAnsi="Calibri"/>
          <w:i/>
          <w:lang w:val="nl-NL"/>
        </w:rPr>
        <w:t>U kan aanvragen om de resultaten van de enquête doorgestuurd te krijgen.</w:t>
      </w:r>
    </w:p>
    <w:p w:rsidR="0003486A" w:rsidRPr="003915DC" w:rsidRDefault="0003486A" w:rsidP="00601583">
      <w:pPr>
        <w:jc w:val="center"/>
        <w:rPr>
          <w:rFonts w:ascii="Calibri" w:hAnsi="Calibri"/>
          <w:i/>
          <w:lang w:val="nl-NL"/>
        </w:rPr>
      </w:pPr>
      <w:ins w:id="6" w:author="p011285" w:date="2009-04-17T08:13:00Z">
        <w:r>
          <w:rPr>
            <w:rFonts w:ascii="Calibri" w:hAnsi="Calibri"/>
            <w:i/>
            <w:lang w:val="nl-NL"/>
          </w:rPr>
          <w:t xml:space="preserve">Ik zou toch een aantal personalia bijvragen, bv. Wie wil je dat deze </w:t>
        </w:r>
        <w:proofErr w:type="spellStart"/>
        <w:r>
          <w:rPr>
            <w:rFonts w:ascii="Calibri" w:hAnsi="Calibri"/>
            <w:i/>
            <w:lang w:val="nl-NL"/>
          </w:rPr>
          <w:t>enquete</w:t>
        </w:r>
        <w:proofErr w:type="spellEnd"/>
        <w:r>
          <w:rPr>
            <w:rFonts w:ascii="Calibri" w:hAnsi="Calibri"/>
            <w:i/>
            <w:lang w:val="nl-NL"/>
          </w:rPr>
          <w:t xml:space="preserve"> invult ? </w:t>
        </w:r>
        <w:proofErr w:type="spellStart"/>
        <w:r>
          <w:rPr>
            <w:rFonts w:ascii="Calibri" w:hAnsi="Calibri"/>
            <w:i/>
            <w:lang w:val="nl-NL"/>
          </w:rPr>
          <w:t>IT-verantwoordelijke</w:t>
        </w:r>
        <w:proofErr w:type="spellEnd"/>
        <w:r>
          <w:rPr>
            <w:rFonts w:ascii="Calibri" w:hAnsi="Calibri"/>
            <w:i/>
            <w:lang w:val="nl-NL"/>
          </w:rPr>
          <w:t xml:space="preserve">, directeur ? en </w:t>
        </w:r>
        <w:r>
          <w:rPr>
            <w:rFonts w:ascii="Calibri" w:hAnsi="Calibri"/>
            <w:i/>
            <w:lang w:val="nl-NL"/>
          </w:rPr>
          <w:t>misschien</w:t>
        </w:r>
        <w:r>
          <w:rPr>
            <w:rFonts w:ascii="Calibri" w:hAnsi="Calibri"/>
            <w:i/>
            <w:lang w:val="nl-NL"/>
          </w:rPr>
          <w:t xml:space="preserve"> is het nuttig te vragen welk soort of </w:t>
        </w:r>
        <w:proofErr w:type="spellStart"/>
        <w:r>
          <w:rPr>
            <w:rFonts w:ascii="Calibri" w:hAnsi="Calibri"/>
            <w:i/>
            <w:lang w:val="nl-NL"/>
          </w:rPr>
          <w:t>dfe</w:t>
        </w:r>
        <w:proofErr w:type="spellEnd"/>
        <w:r>
          <w:rPr>
            <w:rFonts w:ascii="Calibri" w:hAnsi="Calibri"/>
            <w:i/>
            <w:lang w:val="nl-NL"/>
          </w:rPr>
          <w:t xml:space="preserve"> grootte van het bedrijf, en of ze vroeger een ander systeem hadden en overgeschakeld zijn (van verleden naar nu) naast de vraag of ze willen overschakelen (van nu naar toekomst°, voor de rest GOED</w:t>
        </w:r>
      </w:ins>
    </w:p>
    <w:p w:rsidR="00601583" w:rsidRPr="003915DC" w:rsidRDefault="00601583" w:rsidP="00601583">
      <w:pPr>
        <w:rPr>
          <w:rFonts w:ascii="Calibri" w:hAnsi="Calibri"/>
          <w:b/>
          <w:lang w:val="nl-NL"/>
        </w:rPr>
      </w:pPr>
    </w:p>
    <w:p w:rsidR="00601583" w:rsidRPr="004C0F87" w:rsidRDefault="00601583" w:rsidP="00601583">
      <w:pPr>
        <w:rPr>
          <w:rFonts w:ascii="Calibri" w:hAnsi="Calibri"/>
          <w:b/>
          <w:sz w:val="20"/>
          <w:szCs w:val="20"/>
        </w:rPr>
      </w:pPr>
      <w:r w:rsidRPr="004C0F87">
        <w:rPr>
          <w:rFonts w:ascii="Calibri" w:hAnsi="Calibri"/>
          <w:b/>
          <w:sz w:val="20"/>
          <w:szCs w:val="20"/>
        </w:rPr>
        <w:t xml:space="preserve">Verklarende woordenlijst: </w:t>
      </w:r>
    </w:p>
    <w:p w:rsidR="00601583" w:rsidRPr="004C0F87" w:rsidRDefault="00601583" w:rsidP="00601583">
      <w:pPr>
        <w:rPr>
          <w:rFonts w:ascii="Calibri" w:hAnsi="Calibri"/>
          <w:sz w:val="20"/>
          <w:szCs w:val="20"/>
        </w:rPr>
      </w:pPr>
      <w:r w:rsidRPr="004C0F87">
        <w:rPr>
          <w:rFonts w:ascii="Calibri" w:hAnsi="Calibri"/>
          <w:b/>
          <w:sz w:val="20"/>
          <w:szCs w:val="20"/>
        </w:rPr>
        <w:t>Compute Model:</w:t>
      </w:r>
      <w:r w:rsidRPr="004C0F87">
        <w:rPr>
          <w:rFonts w:ascii="Calibri" w:hAnsi="Calibri"/>
          <w:sz w:val="20"/>
          <w:szCs w:val="20"/>
        </w:rPr>
        <w:t xml:space="preserve"> Een computerarchitectuurmodel om data, applicaties en besturingssystemen te beheren.</w:t>
      </w:r>
    </w:p>
    <w:p w:rsidR="00601583" w:rsidRPr="004C0F87" w:rsidRDefault="00601583" w:rsidP="00601583">
      <w:pPr>
        <w:rPr>
          <w:rFonts w:ascii="Calibri" w:hAnsi="Calibri"/>
          <w:sz w:val="20"/>
          <w:szCs w:val="20"/>
          <w:lang w:val="en-US"/>
        </w:rPr>
      </w:pPr>
      <w:r w:rsidRPr="004C0F87">
        <w:rPr>
          <w:rFonts w:ascii="Calibri" w:hAnsi="Calibri"/>
          <w:b/>
          <w:sz w:val="20"/>
          <w:szCs w:val="20"/>
          <w:lang w:val="en-US"/>
        </w:rPr>
        <w:t>SBC:</w:t>
      </w:r>
      <w:r w:rsidRPr="004C0F87">
        <w:rPr>
          <w:rFonts w:ascii="Calibri" w:hAnsi="Calibri"/>
          <w:sz w:val="20"/>
          <w:szCs w:val="20"/>
          <w:lang w:val="en-US"/>
        </w:rPr>
        <w:t xml:space="preserve"> Server-Based Computing Model</w:t>
      </w:r>
      <w:r>
        <w:rPr>
          <w:rFonts w:ascii="Calibri" w:hAnsi="Calibri"/>
          <w:sz w:val="20"/>
          <w:szCs w:val="20"/>
          <w:lang w:val="en-US"/>
        </w:rPr>
        <w:t>.</w:t>
      </w:r>
    </w:p>
    <w:p w:rsidR="00601583" w:rsidRPr="004C0F87" w:rsidRDefault="00601583" w:rsidP="00601583">
      <w:pPr>
        <w:rPr>
          <w:rFonts w:ascii="Calibri" w:hAnsi="Calibri"/>
          <w:sz w:val="20"/>
          <w:szCs w:val="20"/>
          <w:lang w:val="en-US"/>
        </w:rPr>
      </w:pPr>
      <w:r w:rsidRPr="004C0F87">
        <w:rPr>
          <w:rFonts w:ascii="Calibri" w:hAnsi="Calibri"/>
          <w:b/>
          <w:sz w:val="20"/>
          <w:szCs w:val="20"/>
          <w:lang w:val="en-US"/>
        </w:rPr>
        <w:t>CBC:</w:t>
      </w:r>
      <w:r w:rsidRPr="004C0F87">
        <w:rPr>
          <w:rFonts w:ascii="Calibri" w:hAnsi="Calibri"/>
          <w:sz w:val="20"/>
          <w:szCs w:val="20"/>
          <w:lang w:val="en-US"/>
        </w:rPr>
        <w:t xml:space="preserve"> Client-Based Computing Model</w:t>
      </w:r>
      <w:r>
        <w:rPr>
          <w:rFonts w:ascii="Calibri" w:hAnsi="Calibri"/>
          <w:sz w:val="20"/>
          <w:szCs w:val="20"/>
          <w:lang w:val="en-US"/>
        </w:rPr>
        <w:t>.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en-US"/>
        </w:rPr>
      </w:pPr>
    </w:p>
    <w:p w:rsidR="00601583" w:rsidRPr="00CB2551" w:rsidRDefault="00601583" w:rsidP="00601583">
      <w:pPr>
        <w:ind w:left="360"/>
        <w:rPr>
          <w:rFonts w:ascii="Calibri" w:hAnsi="Calibri"/>
          <w:b/>
          <w:sz w:val="22"/>
          <w:szCs w:val="22"/>
        </w:rPr>
      </w:pPr>
      <w:r w:rsidRPr="00CB2551">
        <w:rPr>
          <w:rFonts w:ascii="Calibri" w:hAnsi="Calibri"/>
          <w:b/>
          <w:sz w:val="22"/>
          <w:szCs w:val="22"/>
        </w:rPr>
        <w:t>Welke compute modellen kent u? Meerdere antwoorden zijn mogelijk.</w:t>
      </w:r>
    </w:p>
    <w:p w:rsidR="00601583" w:rsidRPr="00C21C36" w:rsidRDefault="00601583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Application Streaming of Application Virtualization</w:t>
      </w:r>
    </w:p>
    <w:p w:rsidR="00601583" w:rsidRPr="00C21C36" w:rsidRDefault="00601583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OS Image Streaming of Remote OS Boot</w:t>
      </w:r>
    </w:p>
    <w:p w:rsidR="00601583" w:rsidRPr="00601583" w:rsidRDefault="00601583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601583">
        <w:rPr>
          <w:rFonts w:ascii="Calibri" w:hAnsi="Calibri"/>
          <w:sz w:val="22"/>
          <w:szCs w:val="22"/>
          <w:lang w:val="en-US"/>
        </w:rPr>
        <w:t xml:space="preserve">(CBC) </w:t>
      </w:r>
      <w:proofErr w:type="spellStart"/>
      <w:r w:rsidRPr="00601583">
        <w:rPr>
          <w:rFonts w:ascii="Calibri" w:hAnsi="Calibri"/>
          <w:sz w:val="22"/>
          <w:szCs w:val="22"/>
          <w:lang w:val="en-US"/>
        </w:rPr>
        <w:t>Standaard</w:t>
      </w:r>
      <w:proofErr w:type="spellEnd"/>
      <w:r w:rsidRPr="00601583">
        <w:rPr>
          <w:rFonts w:ascii="Calibri" w:hAnsi="Calibri"/>
          <w:sz w:val="22"/>
          <w:szCs w:val="22"/>
          <w:lang w:val="en-US"/>
        </w:rPr>
        <w:t xml:space="preserve"> Rich Client Desktop </w:t>
      </w:r>
      <w:r w:rsidRPr="00601583">
        <w:rPr>
          <w:rFonts w:ascii="Calibri" w:hAnsi="Calibri"/>
          <w:i/>
          <w:sz w:val="22"/>
          <w:szCs w:val="22"/>
          <w:lang w:val="en-US"/>
        </w:rPr>
        <w:t xml:space="preserve">(het </w:t>
      </w:r>
      <w:proofErr w:type="spellStart"/>
      <w:r w:rsidRPr="00601583">
        <w:rPr>
          <w:rFonts w:ascii="Calibri" w:hAnsi="Calibri"/>
          <w:i/>
          <w:sz w:val="22"/>
          <w:szCs w:val="22"/>
          <w:lang w:val="en-US"/>
        </w:rPr>
        <w:t>typische</w:t>
      </w:r>
      <w:proofErr w:type="spellEnd"/>
      <w:r w:rsidRPr="00601583">
        <w:rPr>
          <w:rFonts w:ascii="Calibri" w:hAnsi="Calibri"/>
          <w:i/>
          <w:sz w:val="22"/>
          <w:szCs w:val="22"/>
          <w:lang w:val="en-US"/>
        </w:rPr>
        <w:t xml:space="preserve"> ‘Personal Computer’-model)</w:t>
      </w:r>
    </w:p>
    <w:p w:rsidR="00601583" w:rsidRPr="00C21C36" w:rsidRDefault="00601583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Virtual Containers</w:t>
      </w:r>
    </w:p>
    <w:p w:rsidR="00601583" w:rsidRPr="00C21C36" w:rsidRDefault="00601583" w:rsidP="00601583">
      <w:pPr>
        <w:numPr>
          <w:ilvl w:val="1"/>
          <w:numId w:val="13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Blade PC Compute Model</w:t>
      </w:r>
    </w:p>
    <w:p w:rsidR="00601583" w:rsidRPr="00C21C36" w:rsidRDefault="00601583" w:rsidP="00601583">
      <w:pPr>
        <w:numPr>
          <w:ilvl w:val="1"/>
          <w:numId w:val="13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Terminal Services</w:t>
      </w:r>
    </w:p>
    <w:p w:rsidR="00601583" w:rsidRPr="00C21C36" w:rsidRDefault="00601583" w:rsidP="00601583">
      <w:pPr>
        <w:numPr>
          <w:ilvl w:val="1"/>
          <w:numId w:val="13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(SBC) Virtual Desktop Architecture (VDI)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en-US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en-US"/>
        </w:rPr>
      </w:pPr>
      <w:proofErr w:type="spellStart"/>
      <w:r w:rsidRPr="00C21C36">
        <w:rPr>
          <w:rFonts w:ascii="Calibri" w:hAnsi="Calibri"/>
          <w:b/>
          <w:sz w:val="22"/>
          <w:szCs w:val="22"/>
          <w:lang w:val="en-US"/>
        </w:rPr>
        <w:t>Gebruikt</w:t>
      </w:r>
      <w:proofErr w:type="spellEnd"/>
      <w:r w:rsidRPr="00C21C36">
        <w:rPr>
          <w:rFonts w:ascii="Calibri" w:hAnsi="Calibri"/>
          <w:b/>
          <w:sz w:val="22"/>
          <w:szCs w:val="22"/>
          <w:lang w:val="en-US"/>
        </w:rPr>
        <w:t xml:space="preserve"> u </w:t>
      </w:r>
      <w:proofErr w:type="spellStart"/>
      <w:r w:rsidRPr="00C21C36">
        <w:rPr>
          <w:rFonts w:ascii="Calibri" w:hAnsi="Calibri"/>
          <w:b/>
          <w:sz w:val="22"/>
          <w:szCs w:val="22"/>
          <w:lang w:val="en-US"/>
        </w:rPr>
        <w:t>een</w:t>
      </w:r>
      <w:proofErr w:type="spellEnd"/>
      <w:r w:rsidRPr="00C21C36">
        <w:rPr>
          <w:rFonts w:ascii="Calibri" w:hAnsi="Calibri"/>
          <w:b/>
          <w:sz w:val="22"/>
          <w:szCs w:val="22"/>
          <w:lang w:val="en-US"/>
        </w:rPr>
        <w:t xml:space="preserve"> Server-Based Computing Model of </w:t>
      </w:r>
      <w:proofErr w:type="spellStart"/>
      <w:r w:rsidRPr="00C21C36">
        <w:rPr>
          <w:rFonts w:ascii="Calibri" w:hAnsi="Calibri"/>
          <w:b/>
          <w:sz w:val="22"/>
          <w:szCs w:val="22"/>
          <w:lang w:val="en-US"/>
        </w:rPr>
        <w:t>een</w:t>
      </w:r>
      <w:proofErr w:type="spellEnd"/>
      <w:r w:rsidRPr="00C21C36">
        <w:rPr>
          <w:rFonts w:ascii="Calibri" w:hAnsi="Calibri"/>
          <w:b/>
          <w:sz w:val="22"/>
          <w:szCs w:val="22"/>
          <w:lang w:val="en-US"/>
        </w:rPr>
        <w:t xml:space="preserve"> Client-Based Computing Model?</w:t>
      </w:r>
    </w:p>
    <w:p w:rsidR="00601583" w:rsidRPr="00C21C36" w:rsidRDefault="00601583" w:rsidP="00601583">
      <w:pPr>
        <w:numPr>
          <w:ilvl w:val="0"/>
          <w:numId w:val="15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Client-Based Computing Model</w:t>
      </w:r>
    </w:p>
    <w:p w:rsidR="00601583" w:rsidRPr="00C21C36" w:rsidRDefault="00601583" w:rsidP="00601583">
      <w:pPr>
        <w:numPr>
          <w:ilvl w:val="0"/>
          <w:numId w:val="15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Server-Based Computing Model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en-US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Welk Compute Model gebruikt u? Een combinatie van meerdere modellen is mogelijk.</w:t>
      </w:r>
    </w:p>
    <w:p w:rsidR="00601583" w:rsidRPr="00C21C36" w:rsidRDefault="00601583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Application Streaming of Application Virtualization</w:t>
      </w:r>
    </w:p>
    <w:p w:rsidR="00601583" w:rsidRPr="00C21C36" w:rsidRDefault="00601583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OS Image Streaming of Remote OS Boot</w:t>
      </w:r>
    </w:p>
    <w:p w:rsidR="00601583" w:rsidRPr="00601583" w:rsidRDefault="00601583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601583">
        <w:rPr>
          <w:rFonts w:ascii="Calibri" w:hAnsi="Calibri"/>
          <w:sz w:val="22"/>
          <w:szCs w:val="22"/>
          <w:lang w:val="en-US"/>
        </w:rPr>
        <w:t xml:space="preserve">(CBC) </w:t>
      </w:r>
      <w:proofErr w:type="spellStart"/>
      <w:r w:rsidRPr="00601583">
        <w:rPr>
          <w:rFonts w:ascii="Calibri" w:hAnsi="Calibri"/>
          <w:sz w:val="22"/>
          <w:szCs w:val="22"/>
          <w:lang w:val="en-US"/>
        </w:rPr>
        <w:t>Standaard</w:t>
      </w:r>
      <w:proofErr w:type="spellEnd"/>
      <w:r w:rsidRPr="00601583">
        <w:rPr>
          <w:rFonts w:ascii="Calibri" w:hAnsi="Calibri"/>
          <w:sz w:val="22"/>
          <w:szCs w:val="22"/>
          <w:lang w:val="en-US"/>
        </w:rPr>
        <w:t xml:space="preserve"> Rich Client Desktop </w:t>
      </w:r>
      <w:r w:rsidRPr="00601583">
        <w:rPr>
          <w:rFonts w:ascii="Calibri" w:hAnsi="Calibri"/>
          <w:i/>
          <w:sz w:val="22"/>
          <w:szCs w:val="22"/>
          <w:lang w:val="en-US"/>
        </w:rPr>
        <w:t xml:space="preserve">(het </w:t>
      </w:r>
      <w:proofErr w:type="spellStart"/>
      <w:r w:rsidRPr="00601583">
        <w:rPr>
          <w:rFonts w:ascii="Calibri" w:hAnsi="Calibri"/>
          <w:i/>
          <w:sz w:val="22"/>
          <w:szCs w:val="22"/>
          <w:lang w:val="en-US"/>
        </w:rPr>
        <w:t>typische</w:t>
      </w:r>
      <w:proofErr w:type="spellEnd"/>
      <w:r w:rsidRPr="00601583">
        <w:rPr>
          <w:rFonts w:ascii="Calibri" w:hAnsi="Calibri"/>
          <w:i/>
          <w:sz w:val="22"/>
          <w:szCs w:val="22"/>
          <w:lang w:val="en-US"/>
        </w:rPr>
        <w:t xml:space="preserve"> ‘Personal Computer’-model)</w:t>
      </w:r>
    </w:p>
    <w:p w:rsidR="00601583" w:rsidRPr="00C21C36" w:rsidRDefault="00601583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Virtual Containers</w:t>
      </w:r>
    </w:p>
    <w:p w:rsidR="00601583" w:rsidRPr="00C21C36" w:rsidRDefault="00601583" w:rsidP="00601583">
      <w:pPr>
        <w:numPr>
          <w:ilvl w:val="1"/>
          <w:numId w:val="14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Blade PC Compute Model</w:t>
      </w:r>
    </w:p>
    <w:p w:rsidR="00601583" w:rsidRPr="00C21C36" w:rsidRDefault="00601583" w:rsidP="00601583">
      <w:pPr>
        <w:numPr>
          <w:ilvl w:val="1"/>
          <w:numId w:val="14"/>
        </w:numPr>
        <w:rPr>
          <w:rFonts w:ascii="Calibri" w:hAnsi="Calibri"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Terminal Services</w:t>
      </w:r>
    </w:p>
    <w:p w:rsidR="00601583" w:rsidRPr="00C21C36" w:rsidRDefault="00601583" w:rsidP="00601583">
      <w:pPr>
        <w:numPr>
          <w:ilvl w:val="1"/>
          <w:numId w:val="14"/>
        </w:numPr>
        <w:rPr>
          <w:rFonts w:ascii="Calibri" w:hAnsi="Calibri"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(SBC) Virtual Desktop Architecture (VDI)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en-US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Hoe tevreden bent u over uw huidige model op het vlak van performantie (snelheid en reactietijd)?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Noch tevreden, noch ontevreden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nl-NL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Hoe tevreden bent u over uw huidige model op het vlak van de gebruikerservaring en het gebruikersgemak?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lastRenderedPageBreak/>
        <w:t>Noch tevreden, noch ontevreden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</w:p>
    <w:p w:rsidR="00601583" w:rsidRPr="00CB2551" w:rsidRDefault="00601583" w:rsidP="00601583">
      <w:pPr>
        <w:numPr>
          <w:ilvl w:val="0"/>
          <w:numId w:val="14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nl-NL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>
        <w:rPr>
          <w:rFonts w:ascii="Calibri" w:hAnsi="Calibri"/>
          <w:b/>
          <w:sz w:val="22"/>
          <w:szCs w:val="22"/>
          <w:lang w:val="nl-NL"/>
        </w:rPr>
        <w:br w:type="page"/>
      </w:r>
      <w:r w:rsidRPr="00C21C36">
        <w:rPr>
          <w:rFonts w:ascii="Calibri" w:hAnsi="Calibri"/>
          <w:b/>
          <w:sz w:val="22"/>
          <w:szCs w:val="22"/>
          <w:lang w:val="nl-NL"/>
        </w:rPr>
        <w:lastRenderedPageBreak/>
        <w:t>Hoe tevreden bent u over uw huidige model op het vlak van veiligheid?</w:t>
      </w:r>
    </w:p>
    <w:p w:rsidR="00601583" w:rsidRPr="00CB2551" w:rsidRDefault="00601583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</w:p>
    <w:p w:rsidR="00601583" w:rsidRPr="00CB2551" w:rsidRDefault="00601583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</w:p>
    <w:p w:rsidR="00601583" w:rsidRPr="00CB2551" w:rsidRDefault="00601583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Noch tevreden, noch ontevreden</w:t>
      </w:r>
    </w:p>
    <w:p w:rsidR="00601583" w:rsidRPr="00CB2551" w:rsidRDefault="00601583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</w:p>
    <w:p w:rsidR="00601583" w:rsidRPr="00CB2551" w:rsidRDefault="00601583" w:rsidP="00601583">
      <w:pPr>
        <w:numPr>
          <w:ilvl w:val="0"/>
          <w:numId w:val="19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nl-NL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Hoe tevreden bent u over uw huidige model op het vlak van mobiliteit?</w:t>
      </w:r>
    </w:p>
    <w:p w:rsidR="00601583" w:rsidRPr="00CB2551" w:rsidRDefault="00601583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ontevreden</w:t>
      </w:r>
    </w:p>
    <w:p w:rsidR="00601583" w:rsidRPr="00CB2551" w:rsidRDefault="00601583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Ontevreden</w:t>
      </w:r>
    </w:p>
    <w:p w:rsidR="00601583" w:rsidRPr="00CB2551" w:rsidRDefault="00601583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Noch tevreden, noch ontevreden</w:t>
      </w:r>
    </w:p>
    <w:p w:rsidR="00601583" w:rsidRPr="00CB2551" w:rsidRDefault="00601583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Tevreden</w:t>
      </w:r>
    </w:p>
    <w:p w:rsidR="00601583" w:rsidRPr="00CB2551" w:rsidRDefault="00601583" w:rsidP="00601583">
      <w:pPr>
        <w:numPr>
          <w:ilvl w:val="0"/>
          <w:numId w:val="18"/>
        </w:numPr>
        <w:ind w:left="1440"/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Zeer Tevreden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nl-NL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Als u de kans kreeg om over te schakelen op een ander compute model, hetwelke zou u dan kiezen? (één antwoord)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Ik zou niet overschakelen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Application Streaming of Application Virtualization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OS Image Streaming of Remote OS Boot</w:t>
      </w:r>
    </w:p>
    <w:p w:rsidR="00601583" w:rsidRPr="00601583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601583">
        <w:rPr>
          <w:rFonts w:ascii="Calibri" w:hAnsi="Calibri"/>
          <w:sz w:val="22"/>
          <w:szCs w:val="22"/>
          <w:lang w:val="en-US"/>
        </w:rPr>
        <w:t xml:space="preserve">(CBC) </w:t>
      </w:r>
      <w:proofErr w:type="spellStart"/>
      <w:r w:rsidRPr="00601583">
        <w:rPr>
          <w:rFonts w:ascii="Calibri" w:hAnsi="Calibri"/>
          <w:sz w:val="22"/>
          <w:szCs w:val="22"/>
          <w:lang w:val="en-US"/>
        </w:rPr>
        <w:t>Standaard</w:t>
      </w:r>
      <w:proofErr w:type="spellEnd"/>
      <w:r w:rsidRPr="00601583">
        <w:rPr>
          <w:rFonts w:ascii="Calibri" w:hAnsi="Calibri"/>
          <w:sz w:val="22"/>
          <w:szCs w:val="22"/>
          <w:lang w:val="en-US"/>
        </w:rPr>
        <w:t xml:space="preserve"> Rich Client Desktop </w:t>
      </w:r>
      <w:r w:rsidRPr="00601583">
        <w:rPr>
          <w:rFonts w:ascii="Calibri" w:hAnsi="Calibri"/>
          <w:i/>
          <w:sz w:val="22"/>
          <w:szCs w:val="22"/>
          <w:lang w:val="en-US"/>
        </w:rPr>
        <w:t xml:space="preserve">(het </w:t>
      </w:r>
      <w:proofErr w:type="spellStart"/>
      <w:r w:rsidRPr="00601583">
        <w:rPr>
          <w:rFonts w:ascii="Calibri" w:hAnsi="Calibri"/>
          <w:i/>
          <w:sz w:val="22"/>
          <w:szCs w:val="22"/>
          <w:lang w:val="en-US"/>
        </w:rPr>
        <w:t>typische</w:t>
      </w:r>
      <w:proofErr w:type="spellEnd"/>
      <w:r w:rsidRPr="00601583">
        <w:rPr>
          <w:rFonts w:ascii="Calibri" w:hAnsi="Calibri"/>
          <w:i/>
          <w:sz w:val="22"/>
          <w:szCs w:val="22"/>
          <w:lang w:val="en-US"/>
        </w:rPr>
        <w:t xml:space="preserve"> ‘Personal Computer’-model)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(CBC) Virtual Containers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Blade PC Compute Model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</w:rPr>
      </w:pPr>
      <w:r w:rsidRPr="00C21C36">
        <w:rPr>
          <w:rFonts w:ascii="Calibri" w:hAnsi="Calibri"/>
          <w:sz w:val="22"/>
          <w:szCs w:val="22"/>
        </w:rPr>
        <w:t>(SBC) Terminal Services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r w:rsidRPr="00C21C36">
        <w:rPr>
          <w:rFonts w:ascii="Calibri" w:hAnsi="Calibri"/>
          <w:sz w:val="22"/>
          <w:szCs w:val="22"/>
          <w:lang w:val="en-US"/>
        </w:rPr>
        <w:t>(SBC) Virtual Desktop Architecture (VDI)</w:t>
      </w:r>
    </w:p>
    <w:p w:rsidR="00601583" w:rsidRPr="00CB2551" w:rsidRDefault="00601583" w:rsidP="00601583">
      <w:pPr>
        <w:numPr>
          <w:ilvl w:val="0"/>
          <w:numId w:val="17"/>
        </w:numPr>
        <w:rPr>
          <w:rFonts w:ascii="Calibri" w:hAnsi="Calibri"/>
          <w:bCs/>
          <w:sz w:val="22"/>
          <w:szCs w:val="22"/>
          <w:lang w:val="en-US"/>
        </w:rPr>
      </w:pPr>
      <w:proofErr w:type="spellStart"/>
      <w:r w:rsidRPr="00C21C36">
        <w:rPr>
          <w:rFonts w:ascii="Calibri" w:hAnsi="Calibri"/>
          <w:sz w:val="22"/>
          <w:szCs w:val="22"/>
          <w:lang w:val="en-US"/>
        </w:rPr>
        <w:t>Ik</w:t>
      </w:r>
      <w:proofErr w:type="spellEnd"/>
      <w:r w:rsidRPr="00C21C36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C21C36">
        <w:rPr>
          <w:rFonts w:ascii="Calibri" w:hAnsi="Calibri"/>
          <w:sz w:val="22"/>
          <w:szCs w:val="22"/>
          <w:lang w:val="en-US"/>
        </w:rPr>
        <w:t>weet</w:t>
      </w:r>
      <w:proofErr w:type="spellEnd"/>
      <w:r w:rsidRPr="00C21C36">
        <w:rPr>
          <w:rFonts w:ascii="Calibri" w:hAnsi="Calibri"/>
          <w:sz w:val="22"/>
          <w:szCs w:val="22"/>
          <w:lang w:val="en-US"/>
        </w:rPr>
        <w:t xml:space="preserve"> het </w:t>
      </w:r>
      <w:proofErr w:type="spellStart"/>
      <w:r w:rsidRPr="00C21C36">
        <w:rPr>
          <w:rFonts w:ascii="Calibri" w:hAnsi="Calibri"/>
          <w:sz w:val="22"/>
          <w:szCs w:val="22"/>
          <w:lang w:val="en-US"/>
        </w:rPr>
        <w:t>niet</w:t>
      </w:r>
      <w:proofErr w:type="spellEnd"/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en-US"/>
        </w:rPr>
      </w:pPr>
    </w:p>
    <w:p w:rsidR="00601583" w:rsidRPr="00C21C36" w:rsidRDefault="00601583" w:rsidP="00601583">
      <w:pPr>
        <w:ind w:left="360"/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Indien u zou overschakelen, wat zijn de belangrijkste redenen hiervoor? Meerdere antwoorden zijn mogelijk.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C21C36">
        <w:rPr>
          <w:rFonts w:ascii="Calibri" w:hAnsi="Calibri"/>
          <w:sz w:val="22"/>
          <w:szCs w:val="22"/>
          <w:lang w:val="fr-FR"/>
        </w:rPr>
        <w:t>Lagere</w:t>
      </w:r>
      <w:proofErr w:type="spellEnd"/>
      <w:r w:rsidRPr="00C21C36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C21C36">
        <w:rPr>
          <w:rFonts w:ascii="Calibri" w:hAnsi="Calibri"/>
          <w:sz w:val="22"/>
          <w:szCs w:val="22"/>
          <w:lang w:val="fr-FR"/>
        </w:rPr>
        <w:t>energiekosten</w:t>
      </w:r>
      <w:proofErr w:type="spellEnd"/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C21C36">
        <w:rPr>
          <w:rFonts w:ascii="Calibri" w:hAnsi="Calibri"/>
          <w:sz w:val="22"/>
          <w:szCs w:val="22"/>
          <w:lang w:val="fr-FR"/>
        </w:rPr>
        <w:t>Lagere</w:t>
      </w:r>
      <w:proofErr w:type="spellEnd"/>
      <w:r w:rsidRPr="00C21C36">
        <w:rPr>
          <w:rFonts w:ascii="Calibri" w:hAnsi="Calibri"/>
          <w:sz w:val="22"/>
          <w:szCs w:val="22"/>
          <w:lang w:val="fr-FR"/>
        </w:rPr>
        <w:t xml:space="preserve"> </w:t>
      </w:r>
      <w:proofErr w:type="spellStart"/>
      <w:r w:rsidRPr="00C21C36">
        <w:rPr>
          <w:rFonts w:ascii="Calibri" w:hAnsi="Calibri"/>
          <w:sz w:val="22"/>
          <w:szCs w:val="22"/>
          <w:lang w:val="fr-FR"/>
        </w:rPr>
        <w:t>implementatiekosten</w:t>
      </w:r>
      <w:proofErr w:type="spellEnd"/>
      <w:r w:rsidRPr="00C21C36">
        <w:rPr>
          <w:rFonts w:ascii="Calibri" w:hAnsi="Calibri"/>
          <w:sz w:val="22"/>
          <w:szCs w:val="22"/>
          <w:lang w:val="fr-FR"/>
        </w:rPr>
        <w:t xml:space="preserve"> </w:t>
      </w:r>
      <w:r w:rsidRPr="00C21C36">
        <w:rPr>
          <w:rFonts w:ascii="Calibri" w:hAnsi="Calibri"/>
          <w:i/>
          <w:sz w:val="22"/>
          <w:szCs w:val="22"/>
          <w:lang w:val="fr-FR"/>
        </w:rPr>
        <w:t>(</w:t>
      </w:r>
      <w:proofErr w:type="spellStart"/>
      <w:r w:rsidRPr="00C21C36">
        <w:rPr>
          <w:rFonts w:ascii="Calibri" w:hAnsi="Calibri"/>
          <w:i/>
          <w:sz w:val="22"/>
          <w:szCs w:val="22"/>
          <w:lang w:val="fr-FR"/>
        </w:rPr>
        <w:t>installatie</w:t>
      </w:r>
      <w:proofErr w:type="spellEnd"/>
      <w:r w:rsidRPr="00C21C36">
        <w:rPr>
          <w:rFonts w:ascii="Calibri" w:hAnsi="Calibri"/>
          <w:i/>
          <w:sz w:val="22"/>
          <w:szCs w:val="22"/>
          <w:lang w:val="fr-FR"/>
        </w:rPr>
        <w:t xml:space="preserve"> van servers, </w:t>
      </w:r>
      <w:proofErr w:type="spellStart"/>
      <w:r w:rsidRPr="00C21C36">
        <w:rPr>
          <w:rFonts w:ascii="Calibri" w:hAnsi="Calibri"/>
          <w:i/>
          <w:sz w:val="22"/>
          <w:szCs w:val="22"/>
          <w:lang w:val="fr-FR"/>
        </w:rPr>
        <w:t>routers</w:t>
      </w:r>
      <w:proofErr w:type="spellEnd"/>
      <w:r w:rsidRPr="00C21C36">
        <w:rPr>
          <w:rFonts w:ascii="Calibri" w:hAnsi="Calibri"/>
          <w:i/>
          <w:sz w:val="22"/>
          <w:szCs w:val="22"/>
          <w:lang w:val="fr-FR"/>
        </w:rPr>
        <w:t xml:space="preserve">, clients, </w:t>
      </w:r>
      <w:proofErr w:type="spellStart"/>
      <w:r w:rsidRPr="00C21C36">
        <w:rPr>
          <w:rFonts w:ascii="Calibri" w:hAnsi="Calibri"/>
          <w:i/>
          <w:sz w:val="22"/>
          <w:szCs w:val="22"/>
          <w:lang w:val="fr-FR"/>
        </w:rPr>
        <w:t>applicaties</w:t>
      </w:r>
      <w:proofErr w:type="spellEnd"/>
      <w:r w:rsidRPr="00C21C36">
        <w:rPr>
          <w:rFonts w:ascii="Calibri" w:hAnsi="Calibri"/>
          <w:i/>
          <w:sz w:val="22"/>
          <w:szCs w:val="22"/>
          <w:lang w:val="fr-FR"/>
        </w:rPr>
        <w:t xml:space="preserve">, </w:t>
      </w:r>
      <w:proofErr w:type="spellStart"/>
      <w:r w:rsidRPr="00C21C36">
        <w:rPr>
          <w:rFonts w:ascii="Calibri" w:hAnsi="Calibri"/>
          <w:i/>
          <w:sz w:val="22"/>
          <w:szCs w:val="22"/>
          <w:lang w:val="fr-FR"/>
        </w:rPr>
        <w:t>etc</w:t>
      </w:r>
      <w:proofErr w:type="spellEnd"/>
      <w:r w:rsidRPr="00C21C36">
        <w:rPr>
          <w:rFonts w:ascii="Calibri" w:hAnsi="Calibri"/>
          <w:i/>
          <w:sz w:val="22"/>
          <w:szCs w:val="22"/>
          <w:lang w:val="fr-FR"/>
        </w:rPr>
        <w:t>)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fr-FR"/>
        </w:rPr>
      </w:pPr>
      <w:r w:rsidRPr="00C21C36">
        <w:rPr>
          <w:rFonts w:ascii="Calibri" w:hAnsi="Calibri"/>
          <w:sz w:val="22"/>
          <w:szCs w:val="22"/>
          <w:lang w:val="nl-NL"/>
        </w:rPr>
        <w:t>Lagere onderhoudskosten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i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 xml:space="preserve">Verbeterde onderhoudbaarheid </w:t>
      </w:r>
      <w:r w:rsidRPr="00C21C36">
        <w:rPr>
          <w:rFonts w:ascii="Calibri" w:hAnsi="Calibri"/>
          <w:i/>
          <w:sz w:val="22"/>
          <w:szCs w:val="22"/>
          <w:lang w:val="nl-NL"/>
        </w:rPr>
        <w:t>(gemak van onderhoud van applicaties en hardware)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i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 xml:space="preserve">Verbeterde gebruikerservaring en –productiviteit </w:t>
      </w:r>
      <w:r w:rsidRPr="00C21C36">
        <w:rPr>
          <w:rFonts w:ascii="Calibri" w:hAnsi="Calibri"/>
          <w:i/>
          <w:sz w:val="22"/>
          <w:szCs w:val="22"/>
          <w:lang w:val="nl-NL"/>
        </w:rPr>
        <w:t>(hoe snel en hoe gemakkelijk een gebruiker kan doen wat hij moet doen)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Verbeterde mobiliteit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 xml:space="preserve">Verbeterde performantie </w:t>
      </w:r>
      <w:r w:rsidRPr="00C21C36">
        <w:rPr>
          <w:rFonts w:ascii="Calibri" w:hAnsi="Calibri"/>
          <w:i/>
          <w:sz w:val="22"/>
          <w:szCs w:val="22"/>
          <w:lang w:val="nl-NL"/>
        </w:rPr>
        <w:t>(snellere reactietijd bij de client wegens hogere snelheid van het compute model)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Verbeterde veiligheid</w:t>
      </w:r>
    </w:p>
    <w:p w:rsidR="00601583" w:rsidRPr="00CB2551" w:rsidRDefault="00601583" w:rsidP="00601583">
      <w:pPr>
        <w:numPr>
          <w:ilvl w:val="1"/>
          <w:numId w:val="13"/>
        </w:numPr>
        <w:rPr>
          <w:rFonts w:ascii="Calibri" w:hAnsi="Calibri"/>
          <w:bCs/>
          <w:sz w:val="22"/>
          <w:szCs w:val="22"/>
          <w:lang w:val="nl-NL"/>
        </w:rPr>
      </w:pPr>
      <w:r w:rsidRPr="00C21C36">
        <w:rPr>
          <w:rFonts w:ascii="Calibri" w:hAnsi="Calibri"/>
          <w:sz w:val="22"/>
          <w:szCs w:val="22"/>
          <w:lang w:val="nl-NL"/>
        </w:rPr>
        <w:t>Andere: _________________________________________________</w:t>
      </w:r>
    </w:p>
    <w:p w:rsidR="00601583" w:rsidRPr="00C21C36" w:rsidRDefault="00601583" w:rsidP="00601583">
      <w:pPr>
        <w:rPr>
          <w:rFonts w:ascii="Calibri" w:hAnsi="Calibri"/>
          <w:sz w:val="22"/>
          <w:szCs w:val="22"/>
          <w:lang w:val="nl-NL"/>
        </w:rPr>
      </w:pPr>
    </w:p>
    <w:p w:rsidR="00601583" w:rsidRPr="00C21C36" w:rsidRDefault="00601583" w:rsidP="00601583">
      <w:pPr>
        <w:rPr>
          <w:rFonts w:ascii="Calibri" w:hAnsi="Calibri"/>
          <w:b/>
          <w:sz w:val="22"/>
          <w:szCs w:val="22"/>
          <w:lang w:val="nl-NL"/>
        </w:rPr>
      </w:pPr>
    </w:p>
    <w:p w:rsidR="00601583" w:rsidRPr="00C21C36" w:rsidRDefault="00601583" w:rsidP="00601583">
      <w:pPr>
        <w:rPr>
          <w:rFonts w:ascii="Calibri" w:hAnsi="Calibri"/>
          <w:b/>
          <w:sz w:val="22"/>
          <w:szCs w:val="22"/>
          <w:lang w:val="nl-NL"/>
        </w:rPr>
      </w:pPr>
      <w:r w:rsidRPr="00C21C36">
        <w:rPr>
          <w:rFonts w:ascii="Calibri" w:hAnsi="Calibri"/>
          <w:b/>
          <w:sz w:val="22"/>
          <w:szCs w:val="22"/>
          <w:lang w:val="nl-NL"/>
        </w:rPr>
        <w:t>Wilt u graag de resultaten van deze enquête opgestuurd krijgen?</w:t>
      </w:r>
    </w:p>
    <w:p w:rsidR="00601583" w:rsidRPr="00CB2551" w:rsidRDefault="00601583" w:rsidP="00601583">
      <w:pPr>
        <w:numPr>
          <w:ilvl w:val="0"/>
          <w:numId w:val="16"/>
        </w:numPr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C21C36">
        <w:rPr>
          <w:rFonts w:ascii="Calibri" w:hAnsi="Calibri"/>
          <w:sz w:val="22"/>
          <w:szCs w:val="22"/>
          <w:lang w:val="fr-FR"/>
        </w:rPr>
        <w:t>Nee</w:t>
      </w:r>
      <w:proofErr w:type="spellEnd"/>
    </w:p>
    <w:p w:rsidR="00601583" w:rsidRPr="00CB2551" w:rsidRDefault="00601583" w:rsidP="00601583">
      <w:pPr>
        <w:numPr>
          <w:ilvl w:val="0"/>
          <w:numId w:val="16"/>
        </w:numPr>
        <w:rPr>
          <w:rFonts w:ascii="Calibri" w:hAnsi="Calibri"/>
          <w:bCs/>
          <w:sz w:val="22"/>
          <w:szCs w:val="22"/>
          <w:lang w:val="fr-FR"/>
        </w:rPr>
      </w:pPr>
      <w:proofErr w:type="spellStart"/>
      <w:r w:rsidRPr="00C21C36">
        <w:rPr>
          <w:rFonts w:ascii="Calibri" w:hAnsi="Calibri"/>
          <w:sz w:val="22"/>
          <w:szCs w:val="22"/>
          <w:lang w:val="fr-FR"/>
        </w:rPr>
        <w:t>Ja</w:t>
      </w:r>
      <w:proofErr w:type="spellEnd"/>
    </w:p>
    <w:p w:rsidR="00601583" w:rsidRDefault="00601583" w:rsidP="00601583">
      <w:pPr>
        <w:ind w:left="708" w:firstLine="12"/>
        <w:rPr>
          <w:rFonts w:ascii="Calibri" w:hAnsi="Calibri"/>
          <w:sz w:val="22"/>
          <w:szCs w:val="22"/>
          <w:lang w:val="fr-FR"/>
        </w:rPr>
      </w:pPr>
      <w:r w:rsidRPr="00C21C36">
        <w:rPr>
          <w:rFonts w:ascii="Calibri" w:hAnsi="Calibri"/>
          <w:sz w:val="22"/>
          <w:szCs w:val="22"/>
          <w:lang w:val="fr-FR"/>
        </w:rPr>
        <w:t xml:space="preserve">E-mail </w:t>
      </w:r>
      <w:proofErr w:type="spellStart"/>
      <w:r w:rsidRPr="00C21C36">
        <w:rPr>
          <w:rFonts w:ascii="Calibri" w:hAnsi="Calibri"/>
          <w:sz w:val="22"/>
          <w:szCs w:val="22"/>
          <w:lang w:val="fr-FR"/>
        </w:rPr>
        <w:t>adres</w:t>
      </w:r>
      <w:proofErr w:type="spellEnd"/>
      <w:r w:rsidRPr="00C21C36">
        <w:rPr>
          <w:rFonts w:ascii="Calibri" w:hAnsi="Calibri"/>
          <w:sz w:val="22"/>
          <w:szCs w:val="22"/>
          <w:lang w:val="fr-FR"/>
        </w:rPr>
        <w:t> : ____________________________________________</w:t>
      </w:r>
    </w:p>
    <w:p w:rsidR="00601583" w:rsidRPr="004935A0" w:rsidRDefault="00601583" w:rsidP="00601583">
      <w:pPr>
        <w:ind w:left="708" w:firstLine="12"/>
        <w:rPr>
          <w:rFonts w:ascii="Calibri" w:hAnsi="Calibri"/>
          <w:i/>
          <w:sz w:val="22"/>
          <w:szCs w:val="22"/>
          <w:lang w:val="nl-NL"/>
        </w:rPr>
      </w:pPr>
      <w:r w:rsidRPr="004935A0">
        <w:rPr>
          <w:rFonts w:ascii="Calibri" w:hAnsi="Calibri"/>
          <w:i/>
          <w:sz w:val="22"/>
          <w:szCs w:val="22"/>
          <w:lang w:val="nl-NL"/>
        </w:rPr>
        <w:t>Dit adres wordt niet doorverstuurd naar derden.</w:t>
      </w:r>
    </w:p>
    <w:p w:rsidR="00601583" w:rsidRPr="00BD5860" w:rsidRDefault="00601583" w:rsidP="00601583">
      <w:pPr>
        <w:rPr>
          <w:rFonts w:ascii="Calibri" w:hAnsi="Calibri"/>
          <w:sz w:val="22"/>
          <w:szCs w:val="22"/>
          <w:lang w:val="nl-NL"/>
        </w:rPr>
      </w:pPr>
    </w:p>
    <w:p w:rsidR="00601583" w:rsidRPr="00BD5860" w:rsidRDefault="0003486A" w:rsidP="00601583">
      <w:pPr>
        <w:rPr>
          <w:rFonts w:ascii="Calibri" w:hAnsi="Calibri"/>
          <w:sz w:val="22"/>
          <w:szCs w:val="22"/>
          <w:lang w:val="nl-NL"/>
        </w:rPr>
      </w:pPr>
      <w:ins w:id="7" w:author="p011285" w:date="2009-04-17T08:19:00Z">
        <w:r>
          <w:rPr>
            <w:rFonts w:ascii="Calibri" w:hAnsi="Calibri"/>
            <w:sz w:val="22"/>
            <w:szCs w:val="22"/>
            <w:lang w:val="nl-NL"/>
          </w:rPr>
          <w:t>7/10</w:t>
        </w:r>
      </w:ins>
    </w:p>
    <w:p w:rsidR="00601583" w:rsidRPr="000F1E50" w:rsidRDefault="00601583" w:rsidP="00601583">
      <w:pPr>
        <w:rPr>
          <w:rFonts w:ascii="Calibri" w:hAnsi="Calibri"/>
          <w:sz w:val="22"/>
          <w:szCs w:val="22"/>
          <w:lang w:val="nl-NL"/>
        </w:rPr>
      </w:pPr>
      <w:r w:rsidRPr="000F1E50">
        <w:rPr>
          <w:rFonts w:ascii="Calibri" w:hAnsi="Calibri"/>
          <w:sz w:val="22"/>
          <w:szCs w:val="22"/>
          <w:lang w:val="nl-NL"/>
        </w:rPr>
        <w:t>Dank voor uw medewerking.</w:t>
      </w:r>
    </w:p>
    <w:p w:rsidR="00601583" w:rsidRDefault="00601583">
      <w:pPr>
        <w:spacing w:after="200" w:line="276" w:lineRule="auto"/>
      </w:pPr>
      <w:r>
        <w:br w:type="page"/>
      </w:r>
    </w:p>
    <w:p w:rsidR="00601583" w:rsidRPr="000F1E50" w:rsidRDefault="00601583" w:rsidP="000F1E50">
      <w:pPr>
        <w:ind w:left="360"/>
        <w:outlineLvl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  <w:r w:rsidRPr="000F1E5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lastRenderedPageBreak/>
        <w:t xml:space="preserve">Enquête: </w:t>
      </w:r>
      <w:r w:rsidR="000F1E50" w:rsidRPr="000F1E5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t>het gebruik van het internet en sociale netwerksites</w:t>
      </w:r>
      <w:ins w:id="8" w:author="p011285" w:date="2009-04-17T08:20:00Z">
        <w:r w:rsidR="0003486A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28"/>
            <w:szCs w:val="28"/>
          </w:rPr>
          <w:t xml:space="preserve"> (zoals </w:t>
        </w:r>
        <w:proofErr w:type="spellStart"/>
        <w:r w:rsidR="0003486A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28"/>
            <w:szCs w:val="28"/>
          </w:rPr>
          <w:t>Facebook</w:t>
        </w:r>
        <w:proofErr w:type="spellEnd"/>
        <w:r w:rsidR="0003486A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28"/>
            <w:szCs w:val="28"/>
          </w:rPr>
          <w:t xml:space="preserve">, </w:t>
        </w:r>
        <w:proofErr w:type="spellStart"/>
        <w:r w:rsidR="0003486A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28"/>
            <w:szCs w:val="28"/>
          </w:rPr>
          <w:t>Neltog</w:t>
        </w:r>
        <w:proofErr w:type="spellEnd"/>
        <w:r w:rsidR="0003486A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28"/>
            <w:szCs w:val="28"/>
          </w:rPr>
          <w:t xml:space="preserve"> </w:t>
        </w:r>
        <w:proofErr w:type="spellStart"/>
        <w:r w:rsidR="0003486A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28"/>
            <w:szCs w:val="28"/>
          </w:rPr>
          <w:t>etc</w:t>
        </w:r>
        <w:proofErr w:type="spellEnd"/>
        <w:r w:rsidR="0003486A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28"/>
            <w:szCs w:val="28"/>
          </w:rPr>
          <w:t>, moet je bij vermelden of velen weten niet over wat je het hebt)</w:t>
        </w:r>
      </w:ins>
      <w:r w:rsidR="00811954" w:rsidRPr="000F1E5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t>.</w:t>
      </w:r>
    </w:p>
    <w:p w:rsidR="00811954" w:rsidRPr="00811954" w:rsidRDefault="00811954" w:rsidP="00811954">
      <w:pPr>
        <w:ind w:left="360"/>
        <w:outlineLvl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</w:p>
    <w:p w:rsidR="00601583" w:rsidRDefault="00601583" w:rsidP="00811954">
      <w:pPr>
        <w:pStyle w:val="Title"/>
        <w:numPr>
          <w:ilvl w:val="0"/>
          <w:numId w:val="8"/>
        </w:numPr>
        <w:ind w:left="709"/>
      </w:pPr>
      <w:r>
        <w:t>Personalia</w:t>
      </w:r>
    </w:p>
    <w:p w:rsidR="00601583" w:rsidRDefault="00601583" w:rsidP="00601583"/>
    <w:p w:rsidR="00601583" w:rsidRDefault="00601583" w:rsidP="00601583">
      <w:pPr>
        <w:pStyle w:val="ListParagraph"/>
        <w:numPr>
          <w:ilvl w:val="0"/>
          <w:numId w:val="8"/>
        </w:numPr>
        <w:rPr>
          <w:b/>
          <w:bCs/>
          <w:color w:val="365F91" w:themeColor="accent1" w:themeShade="BF"/>
          <w:sz w:val="22"/>
          <w:szCs w:val="22"/>
        </w:rPr>
      </w:pPr>
      <w:r w:rsidRPr="006025B6">
        <w:rPr>
          <w:b/>
          <w:bCs/>
          <w:color w:val="365F91" w:themeColor="accent1" w:themeShade="BF"/>
          <w:sz w:val="22"/>
          <w:szCs w:val="22"/>
        </w:rPr>
        <w:t>Wat is uw leeftijd</w:t>
      </w:r>
      <w:r>
        <w:rPr>
          <w:b/>
          <w:bCs/>
          <w:color w:val="365F91" w:themeColor="accent1" w:themeShade="BF"/>
          <w:sz w:val="22"/>
          <w:szCs w:val="22"/>
        </w:rPr>
        <w:t>?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</w:tblGrid>
      <w:tr w:rsidR="00601583" w:rsidTr="00567E1D">
        <w:trPr>
          <w:trHeight w:val="80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</w:tr>
    </w:tbl>
    <w:p w:rsidR="00601583" w:rsidRPr="00E505A4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  <w:r>
        <w:rPr>
          <w:b/>
          <w:bCs/>
          <w:color w:val="365F91" w:themeColor="accent1" w:themeShade="BF"/>
        </w:rPr>
        <w:t xml:space="preserve">○    </w:t>
      </w:r>
      <w:r w:rsidRPr="00E505A4">
        <w:rPr>
          <w:b/>
          <w:bCs/>
          <w:color w:val="365F91" w:themeColor="accent1" w:themeShade="BF"/>
          <w:sz w:val="22"/>
          <w:szCs w:val="22"/>
        </w:rPr>
        <w:t>&lt;14</w:t>
      </w:r>
      <w:r w:rsidRPr="00E505A4">
        <w:rPr>
          <w:b/>
          <w:bCs/>
          <w:color w:val="365F91" w:themeColor="accent1" w:themeShade="BF"/>
          <w:sz w:val="22"/>
          <w:szCs w:val="22"/>
        </w:rPr>
        <w:tab/>
      </w:r>
    </w:p>
    <w:p w:rsidR="00601583" w:rsidRPr="00E505A4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  <w:r>
        <w:rPr>
          <w:b/>
          <w:bCs/>
          <w:color w:val="365F91" w:themeColor="accent1" w:themeShade="BF"/>
        </w:rPr>
        <w:t xml:space="preserve">○    </w:t>
      </w:r>
      <w:r w:rsidRPr="00E505A4">
        <w:rPr>
          <w:b/>
          <w:bCs/>
          <w:color w:val="365F91" w:themeColor="accent1" w:themeShade="BF"/>
          <w:sz w:val="22"/>
          <w:szCs w:val="22"/>
        </w:rPr>
        <w:t>14-16</w:t>
      </w:r>
    </w:p>
    <w:p w:rsidR="00601583" w:rsidRPr="00E505A4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  <w:r>
        <w:rPr>
          <w:b/>
          <w:bCs/>
          <w:color w:val="365F91" w:themeColor="accent1" w:themeShade="BF"/>
        </w:rPr>
        <w:t xml:space="preserve">○    </w:t>
      </w:r>
      <w:r w:rsidRPr="00E505A4">
        <w:rPr>
          <w:b/>
          <w:bCs/>
          <w:color w:val="365F91" w:themeColor="accent1" w:themeShade="BF"/>
          <w:sz w:val="22"/>
          <w:szCs w:val="22"/>
        </w:rPr>
        <w:t>17-20</w:t>
      </w:r>
    </w:p>
    <w:p w:rsidR="00601583" w:rsidRPr="00E505A4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  <w:r>
        <w:rPr>
          <w:b/>
          <w:bCs/>
          <w:color w:val="365F91" w:themeColor="accent1" w:themeShade="BF"/>
        </w:rPr>
        <w:t xml:space="preserve">○    </w:t>
      </w:r>
      <w:r w:rsidRPr="00E505A4">
        <w:rPr>
          <w:b/>
          <w:bCs/>
          <w:color w:val="365F91" w:themeColor="accent1" w:themeShade="BF"/>
          <w:sz w:val="22"/>
          <w:szCs w:val="22"/>
        </w:rPr>
        <w:t>21-30</w:t>
      </w: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  <w:r>
        <w:rPr>
          <w:b/>
          <w:bCs/>
          <w:color w:val="365F91" w:themeColor="accent1" w:themeShade="BF"/>
        </w:rPr>
        <w:t xml:space="preserve">○    </w:t>
      </w:r>
      <w:r w:rsidRPr="00E505A4">
        <w:rPr>
          <w:b/>
          <w:bCs/>
          <w:color w:val="365F91" w:themeColor="accent1" w:themeShade="BF"/>
          <w:sz w:val="22"/>
          <w:szCs w:val="22"/>
        </w:rPr>
        <w:t>&gt;30</w:t>
      </w: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p w:rsidR="00601583" w:rsidRDefault="00601583" w:rsidP="00601583">
      <w:pPr>
        <w:pStyle w:val="ListParagraph"/>
        <w:numPr>
          <w:ilvl w:val="0"/>
          <w:numId w:val="8"/>
        </w:numPr>
        <w:rPr>
          <w:b/>
          <w:bCs/>
          <w:color w:val="365F91" w:themeColor="accent1" w:themeShade="BF"/>
          <w:sz w:val="22"/>
          <w:szCs w:val="22"/>
        </w:rPr>
      </w:pPr>
      <w:r w:rsidRPr="006025B6">
        <w:rPr>
          <w:b/>
          <w:bCs/>
          <w:color w:val="365F91" w:themeColor="accent1" w:themeShade="BF"/>
          <w:sz w:val="22"/>
          <w:szCs w:val="22"/>
        </w:rPr>
        <w:t>Wat is uw geslacht?</w:t>
      </w: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7"/>
        <w:gridCol w:w="2530"/>
      </w:tblGrid>
      <w:tr w:rsidR="00601583" w:rsidTr="00567E1D">
        <w:trPr>
          <w:trHeight w:val="137"/>
        </w:trPr>
        <w:tc>
          <w:tcPr>
            <w:tcW w:w="607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</w:t>
            </w:r>
          </w:p>
        </w:tc>
        <w:tc>
          <w:tcPr>
            <w:tcW w:w="2530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Man</w:t>
            </w:r>
          </w:p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</w:tr>
    </w:tbl>
    <w:tbl>
      <w:tblPr>
        <w:tblW w:w="1349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"/>
        <w:gridCol w:w="16017"/>
        <w:gridCol w:w="8208"/>
      </w:tblGrid>
      <w:tr w:rsidR="00601583" w:rsidRPr="006025B6" w:rsidTr="00567E1D">
        <w:trPr>
          <w:tblCellSpacing w:w="15" w:type="dxa"/>
        </w:trPr>
        <w:tc>
          <w:tcPr>
            <w:tcW w:w="451" w:type="dxa"/>
            <w:hideMark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</w:t>
            </w:r>
          </w:p>
        </w:tc>
        <w:tc>
          <w:tcPr>
            <w:tcW w:w="15986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 xml:space="preserve">  Vrouw</w:t>
            </w:r>
          </w:p>
        </w:tc>
        <w:tc>
          <w:tcPr>
            <w:tcW w:w="8163" w:type="dxa"/>
            <w:hideMark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</w:tr>
      <w:tr w:rsidR="00601583" w:rsidRPr="006025B6" w:rsidTr="00567E1D">
        <w:trPr>
          <w:tblCellSpacing w:w="15" w:type="dxa"/>
        </w:trPr>
        <w:tc>
          <w:tcPr>
            <w:tcW w:w="451" w:type="dxa"/>
            <w:hideMark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  <w:tc>
          <w:tcPr>
            <w:tcW w:w="15986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  <w:tc>
          <w:tcPr>
            <w:tcW w:w="8163" w:type="dxa"/>
            <w:hideMark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</w:tr>
    </w:tbl>
    <w:p w:rsidR="00601583" w:rsidRPr="001109AC" w:rsidRDefault="00601583" w:rsidP="00601583">
      <w:pPr>
        <w:pStyle w:val="ListParagraph"/>
        <w:numPr>
          <w:ilvl w:val="0"/>
          <w:numId w:val="8"/>
        </w:numPr>
        <w:rPr>
          <w:b/>
          <w:bCs/>
          <w:color w:val="365F91" w:themeColor="accent1" w:themeShade="BF"/>
          <w:sz w:val="22"/>
          <w:szCs w:val="22"/>
        </w:rPr>
      </w:pPr>
      <w:r w:rsidRPr="00DD7050">
        <w:rPr>
          <w:b/>
          <w:bCs/>
          <w:color w:val="365F91" w:themeColor="accent1" w:themeShade="BF"/>
          <w:sz w:val="22"/>
          <w:szCs w:val="22"/>
        </w:rPr>
        <w:t>Omschrijf uw professionele situatie.</w:t>
      </w: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05"/>
        <w:gridCol w:w="2806"/>
      </w:tblGrid>
      <w:tr w:rsidR="00601583" w:rsidRPr="001109AC" w:rsidTr="00567E1D">
        <w:trPr>
          <w:trHeight w:val="225"/>
        </w:trPr>
        <w:tc>
          <w:tcPr>
            <w:tcW w:w="405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806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Student</w:t>
            </w:r>
          </w:p>
        </w:tc>
      </w:tr>
      <w:tr w:rsidR="00601583" w:rsidRPr="001109AC" w:rsidTr="00567E1D">
        <w:trPr>
          <w:trHeight w:val="360"/>
        </w:trPr>
        <w:tc>
          <w:tcPr>
            <w:tcW w:w="405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806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Huisman/vrouw</w:t>
            </w:r>
          </w:p>
        </w:tc>
      </w:tr>
      <w:tr w:rsidR="00601583" w:rsidRPr="001109AC" w:rsidTr="00567E1D">
        <w:trPr>
          <w:trHeight w:val="285"/>
        </w:trPr>
        <w:tc>
          <w:tcPr>
            <w:tcW w:w="405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806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Werkloos</w:t>
            </w:r>
          </w:p>
        </w:tc>
      </w:tr>
      <w:tr w:rsidR="00601583" w:rsidRPr="001109AC" w:rsidTr="00567E1D">
        <w:trPr>
          <w:trHeight w:val="255"/>
        </w:trPr>
        <w:tc>
          <w:tcPr>
            <w:tcW w:w="405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806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Arbeider</w:t>
            </w:r>
          </w:p>
        </w:tc>
      </w:tr>
      <w:tr w:rsidR="00601583" w:rsidRPr="001109AC" w:rsidTr="00567E1D">
        <w:trPr>
          <w:trHeight w:val="318"/>
        </w:trPr>
        <w:tc>
          <w:tcPr>
            <w:tcW w:w="405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806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Bediende</w:t>
            </w:r>
          </w:p>
        </w:tc>
      </w:tr>
    </w:tbl>
    <w:tbl>
      <w:tblPr>
        <w:tblpPr w:leftFromText="141" w:rightFromText="141" w:vertAnchor="text" w:horzAnchor="page" w:tblpX="4806" w:tblpY="-1460"/>
        <w:tblW w:w="0" w:type="auto"/>
        <w:tblCellMar>
          <w:left w:w="70" w:type="dxa"/>
          <w:right w:w="70" w:type="dxa"/>
        </w:tblCellMar>
        <w:tblLook w:val="0000"/>
      </w:tblPr>
      <w:tblGrid>
        <w:gridCol w:w="399"/>
        <w:gridCol w:w="2794"/>
      </w:tblGrid>
      <w:tr w:rsidR="00601583" w:rsidRPr="001109AC" w:rsidTr="00567E1D">
        <w:trPr>
          <w:trHeight w:val="244"/>
        </w:trPr>
        <w:tc>
          <w:tcPr>
            <w:tcW w:w="399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794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Kaderlid</w:t>
            </w:r>
          </w:p>
        </w:tc>
      </w:tr>
      <w:tr w:rsidR="00601583" w:rsidRPr="001109AC" w:rsidTr="00567E1D">
        <w:trPr>
          <w:trHeight w:val="226"/>
        </w:trPr>
        <w:tc>
          <w:tcPr>
            <w:tcW w:w="399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794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Vrij beroep</w:t>
            </w:r>
          </w:p>
        </w:tc>
      </w:tr>
      <w:tr w:rsidR="00601583" w:rsidRPr="001109AC" w:rsidTr="00567E1D">
        <w:trPr>
          <w:trHeight w:val="284"/>
        </w:trPr>
        <w:tc>
          <w:tcPr>
            <w:tcW w:w="399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794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Gepensioneerd</w:t>
            </w:r>
          </w:p>
        </w:tc>
      </w:tr>
      <w:tr w:rsidR="00601583" w:rsidRPr="001109AC" w:rsidTr="00567E1D">
        <w:trPr>
          <w:trHeight w:val="216"/>
        </w:trPr>
        <w:tc>
          <w:tcPr>
            <w:tcW w:w="399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794" w:type="dxa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Zelfstandig</w:t>
            </w:r>
          </w:p>
        </w:tc>
      </w:tr>
      <w:tr w:rsidR="00601583" w:rsidRPr="001109AC" w:rsidTr="00567E1D">
        <w:trPr>
          <w:trHeight w:val="315"/>
        </w:trPr>
        <w:tc>
          <w:tcPr>
            <w:tcW w:w="399" w:type="dxa"/>
            <w:shd w:val="clear" w:color="auto" w:fill="auto"/>
          </w:tcPr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○</w:t>
            </w:r>
          </w:p>
        </w:tc>
        <w:tc>
          <w:tcPr>
            <w:tcW w:w="279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 w:rsidRPr="001109AC">
              <w:rPr>
                <w:b/>
                <w:bCs/>
                <w:color w:val="365F91" w:themeColor="accent1" w:themeShade="BF"/>
                <w:sz w:val="22"/>
                <w:szCs w:val="22"/>
              </w:rPr>
              <w:t>Andere</w:t>
            </w:r>
          </w:p>
          <w:p w:rsidR="00601583" w:rsidRPr="001109AC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</w:tr>
    </w:tbl>
    <w:p w:rsidR="00601583" w:rsidRDefault="00601583" w:rsidP="00601583"/>
    <w:p w:rsidR="00601583" w:rsidRDefault="00601583" w:rsidP="00601583"/>
    <w:p w:rsidR="00601583" w:rsidRDefault="00601583" w:rsidP="00601583">
      <w:pPr>
        <w:pStyle w:val="Title"/>
        <w:numPr>
          <w:ilvl w:val="0"/>
          <w:numId w:val="5"/>
        </w:numPr>
      </w:pPr>
      <w:r>
        <w:t>Sociale netwerksites</w:t>
      </w:r>
    </w:p>
    <w:p w:rsidR="00601583" w:rsidRPr="00AE2506" w:rsidRDefault="00601583" w:rsidP="00601583">
      <w:pPr>
        <w:pStyle w:val="ListParagraph"/>
        <w:numPr>
          <w:ilvl w:val="0"/>
          <w:numId w:val="9"/>
        </w:numPr>
        <w:ind w:left="1134"/>
        <w:rPr>
          <w:b/>
          <w:bCs/>
          <w:color w:val="365F91" w:themeColor="accent1" w:themeShade="BF"/>
          <w:sz w:val="22"/>
          <w:szCs w:val="22"/>
        </w:rPr>
      </w:pPr>
      <w:r w:rsidRPr="00AE2506">
        <w:rPr>
          <w:b/>
          <w:bCs/>
          <w:color w:val="365F91" w:themeColor="accent1" w:themeShade="BF"/>
          <w:sz w:val="22"/>
          <w:szCs w:val="22"/>
        </w:rPr>
        <w:t>Hoe staat u tegenover sociale netwerksites (meerdere antwoorden mogelijk)</w:t>
      </w: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4"/>
        <w:gridCol w:w="6282"/>
      </w:tblGrid>
      <w:tr w:rsidR="00601583" w:rsidTr="00567E1D">
        <w:trPr>
          <w:trHeight w:val="127"/>
        </w:trPr>
        <w:tc>
          <w:tcPr>
            <w:tcW w:w="96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□</w:t>
            </w:r>
          </w:p>
        </w:tc>
        <w:tc>
          <w:tcPr>
            <w:tcW w:w="6282" w:type="dxa"/>
          </w:tcPr>
          <w:p w:rsidR="00601583" w:rsidRDefault="00601583" w:rsidP="0003486A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 xml:space="preserve">Ik heb een account op een </w:t>
            </w:r>
            <w:ins w:id="9" w:author="p011285" w:date="2009-04-17T08:15:00Z">
              <w:r w:rsidR="0003486A">
                <w:rPr>
                  <w:b/>
                  <w:bCs/>
                  <w:color w:val="365F91" w:themeColor="accent1" w:themeShade="BF"/>
                </w:rPr>
                <w:t xml:space="preserve">sociale </w:t>
              </w:r>
            </w:ins>
            <w:r>
              <w:rPr>
                <w:b/>
                <w:bCs/>
                <w:color w:val="365F91" w:themeColor="accent1" w:themeShade="BF"/>
              </w:rPr>
              <w:t>netwerksite</w:t>
            </w:r>
          </w:p>
        </w:tc>
      </w:tr>
      <w:tr w:rsidR="00601583" w:rsidTr="00567E1D">
        <w:trPr>
          <w:trHeight w:val="127"/>
        </w:trPr>
        <w:tc>
          <w:tcPr>
            <w:tcW w:w="96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□</w:t>
            </w:r>
          </w:p>
        </w:tc>
        <w:tc>
          <w:tcPr>
            <w:tcW w:w="6282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 xml:space="preserve">Ik heb een account op meerdere </w:t>
            </w:r>
            <w:ins w:id="10" w:author="p011285" w:date="2009-04-17T08:15:00Z">
              <w:r w:rsidR="0003486A">
                <w:rPr>
                  <w:b/>
                  <w:bCs/>
                  <w:color w:val="365F91" w:themeColor="accent1" w:themeShade="BF"/>
                </w:rPr>
                <w:t xml:space="preserve">sociale </w:t>
              </w:r>
            </w:ins>
            <w:r>
              <w:rPr>
                <w:b/>
                <w:bCs/>
                <w:color w:val="365F91" w:themeColor="accent1" w:themeShade="BF"/>
              </w:rPr>
              <w:t>netwerksites</w:t>
            </w:r>
          </w:p>
        </w:tc>
      </w:tr>
      <w:tr w:rsidR="00601583" w:rsidTr="00567E1D">
        <w:trPr>
          <w:trHeight w:val="127"/>
        </w:trPr>
        <w:tc>
          <w:tcPr>
            <w:tcW w:w="96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□</w:t>
            </w:r>
          </w:p>
        </w:tc>
        <w:tc>
          <w:tcPr>
            <w:tcW w:w="6282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 xml:space="preserve">Ik spendeer dagelijks tijd aan een </w:t>
            </w:r>
            <w:ins w:id="11" w:author="p011285" w:date="2009-04-17T08:15:00Z">
              <w:r w:rsidR="0003486A">
                <w:rPr>
                  <w:b/>
                  <w:bCs/>
                  <w:color w:val="365F91" w:themeColor="accent1" w:themeShade="BF"/>
                </w:rPr>
                <w:t xml:space="preserve">sociale </w:t>
              </w:r>
            </w:ins>
            <w:r>
              <w:rPr>
                <w:b/>
                <w:bCs/>
                <w:color w:val="365F91" w:themeColor="accent1" w:themeShade="BF"/>
              </w:rPr>
              <w:t>netwerksite</w:t>
            </w:r>
          </w:p>
        </w:tc>
      </w:tr>
      <w:tr w:rsidR="00601583" w:rsidTr="00567E1D">
        <w:trPr>
          <w:trHeight w:val="127"/>
        </w:trPr>
        <w:tc>
          <w:tcPr>
            <w:tcW w:w="96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□</w:t>
            </w:r>
          </w:p>
        </w:tc>
        <w:tc>
          <w:tcPr>
            <w:tcW w:w="6282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 xml:space="preserve">Ik spendeer maandelijks tijd aan een </w:t>
            </w:r>
            <w:ins w:id="12" w:author="p011285" w:date="2009-04-17T08:15:00Z">
              <w:r w:rsidR="0003486A">
                <w:rPr>
                  <w:b/>
                  <w:bCs/>
                  <w:color w:val="365F91" w:themeColor="accent1" w:themeShade="BF"/>
                </w:rPr>
                <w:t xml:space="preserve">sociale </w:t>
              </w:r>
            </w:ins>
            <w:r>
              <w:rPr>
                <w:b/>
                <w:bCs/>
                <w:color w:val="365F91" w:themeColor="accent1" w:themeShade="BF"/>
              </w:rPr>
              <w:t>netwerksite</w:t>
            </w:r>
          </w:p>
        </w:tc>
      </w:tr>
      <w:tr w:rsidR="00601583" w:rsidTr="00567E1D">
        <w:trPr>
          <w:trHeight w:val="279"/>
        </w:trPr>
        <w:tc>
          <w:tcPr>
            <w:tcW w:w="96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□</w:t>
            </w:r>
          </w:p>
        </w:tc>
        <w:tc>
          <w:tcPr>
            <w:tcW w:w="6282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 xml:space="preserve">Mijn startpagina is een </w:t>
            </w:r>
            <w:r w:rsidRPr="00DF36B7">
              <w:rPr>
                <w:b/>
                <w:bCs/>
                <w:color w:val="365F91" w:themeColor="accent1" w:themeShade="BF"/>
              </w:rPr>
              <w:t>sociale netwerksite</w:t>
            </w:r>
          </w:p>
        </w:tc>
      </w:tr>
    </w:tbl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p w:rsidR="00601583" w:rsidRPr="00AE2506" w:rsidRDefault="00601583" w:rsidP="00601583">
      <w:pPr>
        <w:pStyle w:val="ListParagraph"/>
        <w:numPr>
          <w:ilvl w:val="0"/>
          <w:numId w:val="9"/>
        </w:numPr>
        <w:ind w:left="1134"/>
        <w:rPr>
          <w:b/>
          <w:bCs/>
          <w:color w:val="365F91" w:themeColor="accent1" w:themeShade="BF"/>
          <w:sz w:val="22"/>
          <w:szCs w:val="22"/>
        </w:rPr>
      </w:pPr>
      <w:r w:rsidRPr="00EF0706">
        <w:rPr>
          <w:b/>
          <w:bCs/>
          <w:color w:val="365F91" w:themeColor="accent1" w:themeShade="BF"/>
          <w:sz w:val="22"/>
          <w:szCs w:val="22"/>
        </w:rPr>
        <w:t xml:space="preserve">Hoeveel tijd </w:t>
      </w:r>
      <w:r>
        <w:rPr>
          <w:b/>
          <w:bCs/>
          <w:color w:val="365F91" w:themeColor="accent1" w:themeShade="BF"/>
          <w:sz w:val="22"/>
          <w:szCs w:val="22"/>
        </w:rPr>
        <w:t xml:space="preserve">per dag </w:t>
      </w:r>
      <w:r w:rsidRPr="00EF0706">
        <w:rPr>
          <w:b/>
          <w:bCs/>
          <w:color w:val="365F91" w:themeColor="accent1" w:themeShade="BF"/>
          <w:sz w:val="22"/>
          <w:szCs w:val="22"/>
        </w:rPr>
        <w:t>spendeert u aan een sociale netwerksite?</w:t>
      </w:r>
    </w:p>
    <w:p w:rsidR="00601583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984"/>
      </w:tblGrid>
      <w:tr w:rsidR="00601583" w:rsidTr="00567E1D">
        <w:trPr>
          <w:trHeight w:val="119"/>
        </w:trPr>
        <w:tc>
          <w:tcPr>
            <w:tcW w:w="959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</w:t>
            </w:r>
          </w:p>
        </w:tc>
        <w:tc>
          <w:tcPr>
            <w:tcW w:w="198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&lt; 15min</w:t>
            </w:r>
          </w:p>
        </w:tc>
      </w:tr>
      <w:tr w:rsidR="00601583" w:rsidTr="00567E1D">
        <w:trPr>
          <w:trHeight w:val="119"/>
        </w:trPr>
        <w:tc>
          <w:tcPr>
            <w:tcW w:w="959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</w:t>
            </w:r>
          </w:p>
        </w:tc>
        <w:tc>
          <w:tcPr>
            <w:tcW w:w="198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15min – 30min</w:t>
            </w:r>
          </w:p>
        </w:tc>
      </w:tr>
      <w:tr w:rsidR="00601583" w:rsidTr="00567E1D">
        <w:trPr>
          <w:trHeight w:val="119"/>
        </w:trPr>
        <w:tc>
          <w:tcPr>
            <w:tcW w:w="959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</w:t>
            </w:r>
          </w:p>
        </w:tc>
        <w:tc>
          <w:tcPr>
            <w:tcW w:w="198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31min – 60min</w:t>
            </w:r>
          </w:p>
        </w:tc>
      </w:tr>
      <w:tr w:rsidR="00601583" w:rsidTr="00567E1D">
        <w:trPr>
          <w:trHeight w:val="119"/>
        </w:trPr>
        <w:tc>
          <w:tcPr>
            <w:tcW w:w="959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lastRenderedPageBreak/>
              <w:t>○</w:t>
            </w:r>
          </w:p>
        </w:tc>
        <w:tc>
          <w:tcPr>
            <w:tcW w:w="198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&gt; 60min</w:t>
            </w:r>
          </w:p>
        </w:tc>
      </w:tr>
      <w:tr w:rsidR="00601583" w:rsidTr="00567E1D">
        <w:trPr>
          <w:trHeight w:val="261"/>
        </w:trPr>
        <w:tc>
          <w:tcPr>
            <w:tcW w:w="959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</w:t>
            </w:r>
          </w:p>
        </w:tc>
        <w:tc>
          <w:tcPr>
            <w:tcW w:w="198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Ik weet het niet</w:t>
            </w:r>
          </w:p>
        </w:tc>
      </w:tr>
      <w:tr w:rsidR="00601583" w:rsidTr="00567E1D">
        <w:trPr>
          <w:trHeight w:val="261"/>
        </w:trPr>
        <w:tc>
          <w:tcPr>
            <w:tcW w:w="959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  <w:tc>
          <w:tcPr>
            <w:tcW w:w="1984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</w:p>
        </w:tc>
      </w:tr>
    </w:tbl>
    <w:tbl>
      <w:tblPr>
        <w:tblStyle w:val="LightShading-Accent11"/>
        <w:tblpPr w:leftFromText="141" w:rightFromText="141" w:vertAnchor="text" w:horzAnchor="margin" w:tblpXSpec="center" w:tblpY="-331"/>
        <w:tblW w:w="10774" w:type="dxa"/>
        <w:tblLayout w:type="fixed"/>
        <w:tblLook w:val="04A0"/>
      </w:tblPr>
      <w:tblGrid>
        <w:gridCol w:w="6805"/>
        <w:gridCol w:w="1134"/>
        <w:gridCol w:w="567"/>
        <w:gridCol w:w="567"/>
        <w:gridCol w:w="567"/>
        <w:gridCol w:w="1134"/>
      </w:tblGrid>
      <w:tr w:rsidR="00601583" w:rsidTr="00567E1D">
        <w:trPr>
          <w:gridBefore w:val="1"/>
          <w:cnfStyle w:val="100000000000"/>
          <w:wBefore w:w="6805" w:type="dxa"/>
          <w:trHeight w:val="559"/>
        </w:trPr>
        <w:tc>
          <w:tcPr>
            <w:cnfStyle w:val="00100000000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03486A" w:rsidP="00567E1D">
            <w:ins w:id="13" w:author="p011285" w:date="2009-04-17T08:16:00Z">
              <w:r>
                <w:t xml:space="preserve">1 </w:t>
              </w:r>
            </w:ins>
            <w:r w:rsidR="00601583">
              <w:t>Helemaal niet akkoord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03486A" w:rsidP="00567E1D">
            <w:pPr>
              <w:cnfStyle w:val="100000000000"/>
            </w:pPr>
            <w:ins w:id="14" w:author="p011285" w:date="2009-04-17T08:16:00Z">
              <w:r>
                <w:t>2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03486A" w:rsidP="00567E1D">
            <w:pPr>
              <w:cnfStyle w:val="100000000000"/>
            </w:pPr>
            <w:ins w:id="15" w:author="p011285" w:date="2009-04-17T08:16:00Z">
              <w:r>
                <w:t>3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03486A" w:rsidP="00567E1D">
            <w:pPr>
              <w:cnfStyle w:val="100000000000"/>
            </w:pPr>
            <w:ins w:id="16" w:author="p011285" w:date="2009-04-17T08:16:00Z">
              <w:r>
                <w:t>4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6A" w:rsidRDefault="0003486A" w:rsidP="00567E1D">
            <w:pPr>
              <w:cnfStyle w:val="100000000000"/>
              <w:rPr>
                <w:ins w:id="17" w:author="p011285" w:date="2009-04-17T08:16:00Z"/>
              </w:rPr>
            </w:pPr>
            <w:ins w:id="18" w:author="p011285" w:date="2009-04-17T08:16:00Z">
              <w:r>
                <w:t>5</w:t>
              </w:r>
            </w:ins>
          </w:p>
          <w:p w:rsidR="00601583" w:rsidRDefault="00601583" w:rsidP="00567E1D">
            <w:pPr>
              <w:cnfStyle w:val="100000000000"/>
            </w:pPr>
            <w:r>
              <w:t>Helemaal akkoord</w:t>
            </w:r>
          </w:p>
        </w:tc>
      </w:tr>
      <w:tr w:rsidR="00601583" w:rsidTr="00567E1D">
        <w:trPr>
          <w:cnfStyle w:val="000000100000"/>
          <w:trHeight w:val="337"/>
        </w:trPr>
        <w:tc>
          <w:tcPr>
            <w:cnfStyle w:val="001000000000"/>
            <w:tcW w:w="6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E52DA1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vind communiceren met vrienden op een netwerksite even boeiend als een face- to face gesprek.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</w:tr>
      <w:tr w:rsidR="00601583" w:rsidTr="00567E1D">
        <w:trPr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E52DA1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gebruik een sociale netwerksite om bij te houden wat mijn vrienden doen.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</w:tr>
      <w:tr w:rsidR="00601583" w:rsidTr="00567E1D">
        <w:trPr>
          <w:cnfStyle w:val="000000100000"/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8D5DD0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gebruik een sociale netwerksite om de actualiteit te volgen en erover te communiceren.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</w:tr>
      <w:tr w:rsidR="00601583" w:rsidTr="00567E1D">
        <w:trPr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244411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vind sociale netwerksites een belangrijk deel in mijn leven.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</w:tr>
      <w:tr w:rsidR="00601583" w:rsidTr="00567E1D">
        <w:trPr>
          <w:cnfStyle w:val="000000100000"/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244411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gebruik een sociale netwerksite om een levenspartner te vinden (of u hebt deze reeds gevonden via een netwerksite)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</w:tr>
      <w:tr w:rsidR="00601583" w:rsidTr="00567E1D">
        <w:trPr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244411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zoek mensen met dezelfde interesses via netwerksites.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</w:tr>
      <w:tr w:rsidR="00601583" w:rsidTr="00567E1D">
        <w:trPr>
          <w:cnfStyle w:val="000000100000"/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244411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gebruik netwerksites voor professionele doeleinden (sollicitanten en werknemers scannen bijvoorbeeld)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</w:tr>
      <w:tr w:rsidR="00601583" w:rsidTr="00567E1D">
        <w:trPr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1109AC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zou bereid zijn te betalen voor sommige functies van netwerksites.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</w:tr>
      <w:tr w:rsidR="00601583" w:rsidTr="00567E1D">
        <w:trPr>
          <w:cnfStyle w:val="000000100000"/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583" w:rsidRPr="00244411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bezoek netwerksites op andere plaatsen dan mijn thuiscomputer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100000"/>
            </w:pPr>
          </w:p>
        </w:tc>
      </w:tr>
      <w:tr w:rsidR="00601583" w:rsidTr="00567E1D">
        <w:trPr>
          <w:trHeight w:val="337"/>
        </w:trPr>
        <w:tc>
          <w:tcPr>
            <w:cnfStyle w:val="001000000000"/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Pr="001109AC" w:rsidRDefault="00601583" w:rsidP="00567E1D">
            <w:pPr>
              <w:pStyle w:val="ListParagraph"/>
              <w:numPr>
                <w:ilvl w:val="0"/>
                <w:numId w:val="1"/>
              </w:numPr>
            </w:pPr>
            <w:r>
              <w:t>Ik ga mobiel via gsm/pda op netwerksites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583" w:rsidRDefault="00601583" w:rsidP="00567E1D">
            <w:pPr>
              <w:cnfStyle w:val="000000000000"/>
            </w:pPr>
          </w:p>
        </w:tc>
      </w:tr>
    </w:tbl>
    <w:p w:rsidR="00601583" w:rsidRDefault="00601583" w:rsidP="00601583"/>
    <w:p w:rsidR="00601583" w:rsidRDefault="00601583" w:rsidP="00601583">
      <w:pPr>
        <w:pStyle w:val="Title"/>
        <w:numPr>
          <w:ilvl w:val="0"/>
          <w:numId w:val="5"/>
        </w:numPr>
      </w:pPr>
      <w:r>
        <w:t>Internet</w:t>
      </w:r>
    </w:p>
    <w:p w:rsidR="00601583" w:rsidRDefault="00601583" w:rsidP="00601583">
      <w:pPr>
        <w:pStyle w:val="ListParagraph"/>
        <w:numPr>
          <w:ilvl w:val="0"/>
          <w:numId w:val="10"/>
        </w:numPr>
        <w:ind w:left="1134"/>
        <w:rPr>
          <w:b/>
          <w:bCs/>
          <w:color w:val="365F91" w:themeColor="accent1" w:themeShade="BF"/>
          <w:sz w:val="22"/>
          <w:szCs w:val="22"/>
        </w:rPr>
      </w:pPr>
      <w:r>
        <w:rPr>
          <w:b/>
          <w:bCs/>
          <w:color w:val="365F91" w:themeColor="accent1" w:themeShade="BF"/>
          <w:sz w:val="22"/>
          <w:szCs w:val="22"/>
        </w:rPr>
        <w:t>Hoe lang per dag surf je op het internet?</w:t>
      </w:r>
    </w:p>
    <w:p w:rsidR="00601583" w:rsidRPr="00AE2506" w:rsidRDefault="00601583" w:rsidP="00601583">
      <w:pPr>
        <w:rPr>
          <w:b/>
          <w:bCs/>
          <w:color w:val="365F91" w:themeColor="accent1" w:themeShade="BF"/>
          <w:sz w:val="22"/>
          <w:szCs w:val="22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15"/>
      </w:tblGrid>
      <w:tr w:rsidR="00601583" w:rsidTr="00567E1D">
        <w:trPr>
          <w:trHeight w:val="110"/>
        </w:trPr>
        <w:tc>
          <w:tcPr>
            <w:tcW w:w="9315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     &lt; 30min</w:t>
            </w:r>
          </w:p>
        </w:tc>
      </w:tr>
      <w:tr w:rsidR="00601583" w:rsidTr="00567E1D">
        <w:trPr>
          <w:trHeight w:val="110"/>
        </w:trPr>
        <w:tc>
          <w:tcPr>
            <w:tcW w:w="9315" w:type="dxa"/>
          </w:tcPr>
          <w:p w:rsidR="00601583" w:rsidRDefault="00601583" w:rsidP="00567E1D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     30min – 60min</w:t>
            </w:r>
          </w:p>
        </w:tc>
      </w:tr>
      <w:tr w:rsidR="00601583" w:rsidTr="00567E1D">
        <w:trPr>
          <w:trHeight w:val="110"/>
        </w:trPr>
        <w:tc>
          <w:tcPr>
            <w:tcW w:w="9315" w:type="dxa"/>
          </w:tcPr>
          <w:p w:rsidR="00601583" w:rsidRDefault="00601583" w:rsidP="0003486A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○     6</w:t>
            </w:r>
            <w:ins w:id="19" w:author="p011285" w:date="2009-04-17T08:17:00Z">
              <w:r w:rsidR="0003486A">
                <w:rPr>
                  <w:b/>
                  <w:bCs/>
                  <w:color w:val="365F91" w:themeColor="accent1" w:themeShade="BF"/>
                </w:rPr>
                <w:t>1</w:t>
              </w:r>
            </w:ins>
            <w:del w:id="20" w:author="p011285" w:date="2009-04-17T08:17:00Z">
              <w:r w:rsidDel="0003486A">
                <w:rPr>
                  <w:b/>
                  <w:bCs/>
                  <w:color w:val="365F91" w:themeColor="accent1" w:themeShade="BF"/>
                </w:rPr>
                <w:delText>0</w:delText>
              </w:r>
            </w:del>
            <w:r>
              <w:rPr>
                <w:b/>
                <w:bCs/>
                <w:color w:val="365F91" w:themeColor="accent1" w:themeShade="BF"/>
              </w:rPr>
              <w:t>min – 120min</w:t>
            </w:r>
          </w:p>
        </w:tc>
      </w:tr>
    </w:tbl>
    <w:p w:rsidR="0003486A" w:rsidRDefault="00601583" w:rsidP="00601583">
      <w:pPr>
        <w:rPr>
          <w:ins w:id="21" w:author="p011285" w:date="2009-04-17T08:17:00Z"/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 xml:space="preserve">○    </w:t>
      </w:r>
      <w:ins w:id="22" w:author="p011285" w:date="2009-04-17T08:17:00Z">
        <w:r w:rsidR="0003486A">
          <w:rPr>
            <w:b/>
            <w:bCs/>
            <w:color w:val="365F91" w:themeColor="accent1" w:themeShade="BF"/>
          </w:rPr>
          <w:t>&gt;120</w:t>
        </w:r>
      </w:ins>
    </w:p>
    <w:p w:rsidR="00601583" w:rsidRDefault="00601583" w:rsidP="00601583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Ik weet het niet</w:t>
      </w:r>
    </w:p>
    <w:p w:rsidR="00601583" w:rsidRDefault="00601583" w:rsidP="00601583">
      <w:pPr>
        <w:rPr>
          <w:b/>
          <w:bCs/>
          <w:color w:val="365F91" w:themeColor="accent1" w:themeShade="BF"/>
        </w:rPr>
      </w:pPr>
    </w:p>
    <w:p w:rsidR="00601583" w:rsidRPr="00601583" w:rsidRDefault="00601583" w:rsidP="00601583">
      <w:pPr>
        <w:pStyle w:val="ListParagraph"/>
        <w:numPr>
          <w:ilvl w:val="0"/>
          <w:numId w:val="10"/>
        </w:numPr>
        <w:ind w:left="1134"/>
        <w:rPr>
          <w:b/>
          <w:bCs/>
          <w:color w:val="365F91" w:themeColor="accent1" w:themeShade="BF"/>
        </w:rPr>
      </w:pPr>
      <w:r w:rsidRPr="00601583">
        <w:rPr>
          <w:b/>
          <w:bCs/>
          <w:color w:val="365F91" w:themeColor="accent1" w:themeShade="BF"/>
        </w:rPr>
        <w:t>Welke internetbrowser gebruikt u?</w:t>
      </w:r>
    </w:p>
    <w:p w:rsidR="00601583" w:rsidRPr="006A597A" w:rsidRDefault="00601583" w:rsidP="00601583">
      <w:pPr>
        <w:rPr>
          <w:b/>
          <w:bCs/>
          <w:color w:val="365F91" w:themeColor="accent1" w:themeShade="BF"/>
          <w:lang w:val="en-US"/>
        </w:rPr>
      </w:pPr>
      <w:r w:rsidRPr="006A597A">
        <w:rPr>
          <w:b/>
          <w:bCs/>
          <w:color w:val="365F91" w:themeColor="accent1" w:themeShade="BF"/>
          <w:lang w:val="en-US"/>
        </w:rPr>
        <w:t>○     Mozilla Firefox</w:t>
      </w:r>
    </w:p>
    <w:p w:rsidR="00601583" w:rsidRPr="006A597A" w:rsidRDefault="00601583" w:rsidP="00601583">
      <w:pPr>
        <w:rPr>
          <w:b/>
          <w:bCs/>
          <w:color w:val="365F91" w:themeColor="accent1" w:themeShade="BF"/>
          <w:lang w:val="en-US"/>
        </w:rPr>
      </w:pPr>
      <w:r w:rsidRPr="006A597A">
        <w:rPr>
          <w:b/>
          <w:bCs/>
          <w:color w:val="365F91" w:themeColor="accent1" w:themeShade="BF"/>
          <w:lang w:val="en-US"/>
        </w:rPr>
        <w:t>○     Internet Explorer</w:t>
      </w:r>
    </w:p>
    <w:p w:rsidR="00601583" w:rsidRPr="006A597A" w:rsidRDefault="00601583" w:rsidP="00601583">
      <w:pPr>
        <w:rPr>
          <w:b/>
          <w:bCs/>
          <w:color w:val="365F91" w:themeColor="accent1" w:themeShade="BF"/>
          <w:lang w:val="en-US"/>
        </w:rPr>
      </w:pPr>
      <w:r w:rsidRPr="006A597A">
        <w:rPr>
          <w:b/>
          <w:bCs/>
          <w:color w:val="365F91" w:themeColor="accent1" w:themeShade="BF"/>
          <w:lang w:val="en-US"/>
        </w:rPr>
        <w:t>○     Opera</w:t>
      </w:r>
    </w:p>
    <w:p w:rsidR="00601583" w:rsidRDefault="00601583" w:rsidP="00601583">
      <w:pPr>
        <w:rPr>
          <w:ins w:id="23" w:author="p011285" w:date="2009-04-17T08:17:00Z"/>
          <w:b/>
          <w:bCs/>
          <w:color w:val="365F91" w:themeColor="accent1" w:themeShade="BF"/>
          <w:lang w:val="en-US"/>
        </w:rPr>
      </w:pPr>
      <w:r w:rsidRPr="006A597A">
        <w:rPr>
          <w:b/>
          <w:bCs/>
          <w:color w:val="365F91" w:themeColor="accent1" w:themeShade="BF"/>
          <w:lang w:val="en-US"/>
        </w:rPr>
        <w:t>○     Safari</w:t>
      </w:r>
    </w:p>
    <w:p w:rsidR="0003486A" w:rsidRPr="006A597A" w:rsidRDefault="0003486A" w:rsidP="00601583">
      <w:pPr>
        <w:rPr>
          <w:b/>
          <w:bCs/>
          <w:color w:val="365F91" w:themeColor="accent1" w:themeShade="BF"/>
          <w:lang w:val="en-US"/>
        </w:rPr>
      </w:pPr>
      <w:proofErr w:type="spellStart"/>
      <w:ins w:id="24" w:author="p011285" w:date="2009-04-17T08:17:00Z">
        <w:r>
          <w:rPr>
            <w:b/>
            <w:bCs/>
            <w:color w:val="365F91" w:themeColor="accent1" w:themeShade="BF"/>
            <w:lang w:val="en-US"/>
          </w:rPr>
          <w:t>andere</w:t>
        </w:r>
      </w:ins>
      <w:proofErr w:type="spellEnd"/>
    </w:p>
    <w:p w:rsidR="00601583" w:rsidRPr="006A597A" w:rsidRDefault="00601583" w:rsidP="00601583">
      <w:pPr>
        <w:pStyle w:val="ListParagraph"/>
        <w:autoSpaceDE w:val="0"/>
        <w:autoSpaceDN w:val="0"/>
        <w:adjustRightInd w:val="0"/>
        <w:ind w:left="1134"/>
        <w:rPr>
          <w:b/>
          <w:bCs/>
          <w:color w:val="365F91" w:themeColor="accent1" w:themeShade="BF"/>
          <w:lang w:val="en-US"/>
        </w:rPr>
      </w:pPr>
    </w:p>
    <w:p w:rsidR="00601583" w:rsidRPr="006A597A" w:rsidRDefault="00601583" w:rsidP="0060158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134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Voor welke zaken gebruik je het internet?</w:t>
      </w:r>
    </w:p>
    <w:p w:rsidR="00601583" w:rsidRDefault="00601583" w:rsidP="00601583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□     Persoonlijk</w:t>
      </w:r>
    </w:p>
    <w:p w:rsidR="00601583" w:rsidRDefault="00601583" w:rsidP="00601583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□     Schoolgeralateerd zaken</w:t>
      </w:r>
    </w:p>
    <w:p w:rsidR="00601583" w:rsidRDefault="00601583" w:rsidP="00601583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□     Werkgeralateerde zaken</w:t>
      </w:r>
    </w:p>
    <w:p w:rsidR="00601583" w:rsidRDefault="00601583" w:rsidP="00601583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□     Opzoeken van informatie</w:t>
      </w:r>
    </w:p>
    <w:p w:rsidR="00601583" w:rsidRDefault="00601583" w:rsidP="00601583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□     Sociale netwerksites</w:t>
      </w:r>
    </w:p>
    <w:p w:rsidR="00601583" w:rsidRDefault="00601583" w:rsidP="00601583">
      <w:pPr>
        <w:rPr>
          <w:ins w:id="25" w:author="p011285" w:date="2009-04-17T08:18:00Z"/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lastRenderedPageBreak/>
        <w:t xml:space="preserve">□     </w:t>
      </w:r>
      <w:del w:id="26" w:author="p011285" w:date="2009-04-17T08:18:00Z">
        <w:r w:rsidDel="0003486A">
          <w:rPr>
            <w:b/>
            <w:bCs/>
            <w:color w:val="365F91" w:themeColor="accent1" w:themeShade="BF"/>
          </w:rPr>
          <w:delText>I</w:delText>
        </w:r>
      </w:del>
      <w:del w:id="27" w:author="p011285" w:date="2009-04-17T08:17:00Z">
        <w:r w:rsidDel="0003486A">
          <w:rPr>
            <w:b/>
            <w:bCs/>
            <w:color w:val="365F91" w:themeColor="accent1" w:themeShade="BF"/>
          </w:rPr>
          <w:delText>nformatie</w:delText>
        </w:r>
      </w:del>
      <w:ins w:id="28" w:author="p011285" w:date="2009-04-17T08:18:00Z">
        <w:r w:rsidR="0003486A">
          <w:rPr>
            <w:b/>
            <w:bCs/>
            <w:color w:val="365F91" w:themeColor="accent1" w:themeShade="BF"/>
          </w:rPr>
          <w:t xml:space="preserve"> mail en communicatie</w:t>
        </w:r>
      </w:ins>
    </w:p>
    <w:p w:rsidR="0003486A" w:rsidRDefault="0003486A" w:rsidP="00601583">
      <w:pPr>
        <w:rPr>
          <w:b/>
          <w:bCs/>
          <w:color w:val="365F91" w:themeColor="accent1" w:themeShade="BF"/>
        </w:rPr>
      </w:pPr>
      <w:ins w:id="29" w:author="p011285" w:date="2009-04-17T08:18:00Z">
        <w:r>
          <w:rPr>
            <w:b/>
            <w:bCs/>
            <w:color w:val="365F91" w:themeColor="accent1" w:themeShade="BF"/>
          </w:rPr>
          <w:t>spelletjes</w:t>
        </w:r>
      </w:ins>
    </w:p>
    <w:p w:rsidR="00601583" w:rsidRDefault="00601583" w:rsidP="00811954">
      <w:pPr>
        <w:rPr>
          <w:ins w:id="30" w:author="p011285" w:date="2009-04-17T08:18:00Z"/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□     Andere</w:t>
      </w:r>
    </w:p>
    <w:p w:rsidR="0003486A" w:rsidRDefault="0003486A" w:rsidP="00811954">
      <w:pPr>
        <w:rPr>
          <w:ins w:id="31" w:author="p011285" w:date="2009-04-17T08:18:00Z"/>
          <w:b/>
          <w:bCs/>
          <w:color w:val="365F91" w:themeColor="accent1" w:themeShade="BF"/>
        </w:rPr>
      </w:pPr>
    </w:p>
    <w:p w:rsidR="0003486A" w:rsidRDefault="0003486A" w:rsidP="00811954">
      <w:pPr>
        <w:rPr>
          <w:ins w:id="32" w:author="p011285" w:date="2009-04-17T08:20:00Z"/>
          <w:b/>
          <w:bCs/>
          <w:color w:val="365F91" w:themeColor="accent1" w:themeShade="BF"/>
        </w:rPr>
      </w:pPr>
      <w:ins w:id="33" w:author="p011285" w:date="2009-04-17T08:18:00Z">
        <w:r>
          <w:rPr>
            <w:b/>
            <w:bCs/>
            <w:color w:val="365F91" w:themeColor="accent1" w:themeShade="BF"/>
          </w:rPr>
          <w:t xml:space="preserve">Plusminus </w:t>
        </w:r>
        <w:proofErr w:type="spellStart"/>
        <w:r>
          <w:rPr>
            <w:b/>
            <w:bCs/>
            <w:color w:val="365F91" w:themeColor="accent1" w:themeShade="BF"/>
          </w:rPr>
          <w:t>ok</w:t>
        </w:r>
        <w:proofErr w:type="spellEnd"/>
        <w:r>
          <w:rPr>
            <w:b/>
            <w:bCs/>
            <w:color w:val="365F91" w:themeColor="accent1" w:themeShade="BF"/>
          </w:rPr>
          <w:t>.</w:t>
        </w:r>
      </w:ins>
      <w:ins w:id="34" w:author="p011285" w:date="2009-04-17T08:19:00Z">
        <w:r>
          <w:rPr>
            <w:b/>
            <w:bCs/>
            <w:color w:val="365F91" w:themeColor="accent1" w:themeShade="BF"/>
          </w:rPr>
          <w:t xml:space="preserve"> </w:t>
        </w:r>
      </w:ins>
      <w:ins w:id="35" w:author="p011285" w:date="2009-04-17T08:20:00Z">
        <w:r>
          <w:rPr>
            <w:b/>
            <w:bCs/>
            <w:color w:val="365F91" w:themeColor="accent1" w:themeShade="BF"/>
          </w:rPr>
          <w:t>7</w:t>
        </w:r>
      </w:ins>
      <w:ins w:id="36" w:author="p011285" w:date="2009-04-17T08:19:00Z">
        <w:r>
          <w:rPr>
            <w:b/>
            <w:bCs/>
            <w:color w:val="365F91" w:themeColor="accent1" w:themeShade="BF"/>
          </w:rPr>
          <w:t>/10</w:t>
        </w:r>
      </w:ins>
    </w:p>
    <w:p w:rsidR="0003486A" w:rsidRDefault="0003486A" w:rsidP="00811954">
      <w:pPr>
        <w:rPr>
          <w:ins w:id="37" w:author="p011285" w:date="2009-04-17T08:20:00Z"/>
          <w:b/>
          <w:bCs/>
          <w:color w:val="365F91" w:themeColor="accent1" w:themeShade="BF"/>
        </w:rPr>
      </w:pPr>
    </w:p>
    <w:p w:rsidR="0003486A" w:rsidRDefault="0003486A" w:rsidP="0081195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ins w:id="38" w:author="p011285" w:date="2009-04-17T08:20:00Z">
        <w:r>
          <w:rPr>
            <w:b/>
            <w:bCs/>
            <w:color w:val="365F91" w:themeColor="accent1" w:themeShade="BF"/>
          </w:rPr>
          <w:t>14/20</w:t>
        </w:r>
      </w:ins>
    </w:p>
    <w:sectPr w:rsidR="0003486A" w:rsidSect="00141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ABB"/>
    <w:multiLevelType w:val="hybridMultilevel"/>
    <w:tmpl w:val="CCB491DE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16457"/>
    <w:multiLevelType w:val="hybridMultilevel"/>
    <w:tmpl w:val="5D842940"/>
    <w:lvl w:ilvl="0" w:tplc="28C8D8C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2090E"/>
    <w:multiLevelType w:val="hybridMultilevel"/>
    <w:tmpl w:val="297859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515E2"/>
    <w:multiLevelType w:val="hybridMultilevel"/>
    <w:tmpl w:val="76260B12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EB7273"/>
    <w:multiLevelType w:val="hybridMultilevel"/>
    <w:tmpl w:val="2642135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57190"/>
    <w:multiLevelType w:val="hybridMultilevel"/>
    <w:tmpl w:val="88B2BB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21D90"/>
    <w:multiLevelType w:val="hybridMultilevel"/>
    <w:tmpl w:val="6A826A38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5CACB10">
      <w:start w:val="1"/>
      <w:numFmt w:val="none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912BC4"/>
    <w:multiLevelType w:val="hybridMultilevel"/>
    <w:tmpl w:val="4A6091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20607"/>
    <w:multiLevelType w:val="hybridMultilevel"/>
    <w:tmpl w:val="907EB9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D0414"/>
    <w:multiLevelType w:val="hybridMultilevel"/>
    <w:tmpl w:val="5EF8C9C2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C502DB"/>
    <w:multiLevelType w:val="hybridMultilevel"/>
    <w:tmpl w:val="978655BC"/>
    <w:lvl w:ilvl="0" w:tplc="5DDAC7F2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07504C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EE68AA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93F42"/>
    <w:multiLevelType w:val="hybridMultilevel"/>
    <w:tmpl w:val="EB6667D0"/>
    <w:lvl w:ilvl="0" w:tplc="08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B5AE8"/>
    <w:multiLevelType w:val="hybridMultilevel"/>
    <w:tmpl w:val="A6045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75DDB"/>
    <w:multiLevelType w:val="hybridMultilevel"/>
    <w:tmpl w:val="0CFC5D10"/>
    <w:lvl w:ilvl="0" w:tplc="5DDAC7F2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920418"/>
    <w:multiLevelType w:val="hybridMultilevel"/>
    <w:tmpl w:val="3A3433AC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E3174F"/>
    <w:multiLevelType w:val="hybridMultilevel"/>
    <w:tmpl w:val="6BB09BD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831823"/>
    <w:multiLevelType w:val="hybridMultilevel"/>
    <w:tmpl w:val="D0F621B6"/>
    <w:lvl w:ilvl="0" w:tplc="030A00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b/>
      </w:rPr>
    </w:lvl>
    <w:lvl w:ilvl="1" w:tplc="C7C2DF58">
      <w:start w:val="1"/>
      <w:numFmt w:val="none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5"/>
  </w:num>
  <w:num w:numId="10">
    <w:abstractNumId w:val="12"/>
  </w:num>
  <w:num w:numId="11">
    <w:abstractNumId w:val="11"/>
  </w:num>
  <w:num w:numId="12">
    <w:abstractNumId w:val="14"/>
  </w:num>
  <w:num w:numId="13">
    <w:abstractNumId w:val="18"/>
  </w:num>
  <w:num w:numId="14">
    <w:abstractNumId w:val="6"/>
  </w:num>
  <w:num w:numId="15">
    <w:abstractNumId w:val="0"/>
  </w:num>
  <w:num w:numId="16">
    <w:abstractNumId w:val="15"/>
  </w:num>
  <w:num w:numId="17">
    <w:abstractNumId w:val="9"/>
  </w:num>
  <w:num w:numId="18">
    <w:abstractNumId w:val="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C74276"/>
    <w:rsid w:val="0003486A"/>
    <w:rsid w:val="000F1E50"/>
    <w:rsid w:val="001109AC"/>
    <w:rsid w:val="00141475"/>
    <w:rsid w:val="00186300"/>
    <w:rsid w:val="00240999"/>
    <w:rsid w:val="00244411"/>
    <w:rsid w:val="00297414"/>
    <w:rsid w:val="003172A4"/>
    <w:rsid w:val="00372988"/>
    <w:rsid w:val="00404893"/>
    <w:rsid w:val="00454DC0"/>
    <w:rsid w:val="0049567C"/>
    <w:rsid w:val="004B27CA"/>
    <w:rsid w:val="00590216"/>
    <w:rsid w:val="00601583"/>
    <w:rsid w:val="006025B6"/>
    <w:rsid w:val="006A597A"/>
    <w:rsid w:val="00811954"/>
    <w:rsid w:val="008516BB"/>
    <w:rsid w:val="008D330F"/>
    <w:rsid w:val="008D5DD0"/>
    <w:rsid w:val="008F370F"/>
    <w:rsid w:val="00935350"/>
    <w:rsid w:val="009B0A9F"/>
    <w:rsid w:val="009B2B1B"/>
    <w:rsid w:val="00A42106"/>
    <w:rsid w:val="00AE1BF1"/>
    <w:rsid w:val="00AE2506"/>
    <w:rsid w:val="00AE5BE9"/>
    <w:rsid w:val="00C658B2"/>
    <w:rsid w:val="00C74276"/>
    <w:rsid w:val="00D82D7E"/>
    <w:rsid w:val="00DB50A2"/>
    <w:rsid w:val="00DD7050"/>
    <w:rsid w:val="00DE187C"/>
    <w:rsid w:val="00DF36B7"/>
    <w:rsid w:val="00E32EAD"/>
    <w:rsid w:val="00E41886"/>
    <w:rsid w:val="00E505A4"/>
    <w:rsid w:val="00E52DA1"/>
    <w:rsid w:val="00EE21D8"/>
    <w:rsid w:val="00EF0706"/>
    <w:rsid w:val="00F61B54"/>
    <w:rsid w:val="00FB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74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74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52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5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32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AD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0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922</Words>
  <Characters>5262</Characters>
  <Application>Microsoft Office Word</Application>
  <DocSecurity>4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_x0008_</vt:lpstr>
      <vt:lpstr>x</vt:lpstr>
    </vt:vector>
  </TitlesOfParts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p011285</cp:lastModifiedBy>
  <cp:revision>2</cp:revision>
  <dcterms:created xsi:type="dcterms:W3CDTF">2009-04-17T06:21:00Z</dcterms:created>
  <dcterms:modified xsi:type="dcterms:W3CDTF">2009-04-17T06:21:00Z</dcterms:modified>
</cp:coreProperties>
</file>